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A807" w14:textId="77777777" w:rsidR="005A0D71" w:rsidRPr="005E4058" w:rsidRDefault="005A0D71" w:rsidP="005A0D71">
      <w:pPr>
        <w:rPr>
          <w:rFonts w:eastAsiaTheme="minorHAnsi"/>
          <w:szCs w:val="21"/>
          <w:lang w:eastAsia="zh-TW"/>
        </w:rPr>
      </w:pPr>
      <w:r w:rsidRPr="005E4058">
        <w:rPr>
          <w:rFonts w:eastAsiaTheme="minorHAnsi" w:hint="eastAsia"/>
          <w:szCs w:val="21"/>
          <w:lang w:eastAsia="zh-TW"/>
        </w:rPr>
        <w:t>別紙</w:t>
      </w:r>
    </w:p>
    <w:p w14:paraId="77E9F26D" w14:textId="5F161FAD" w:rsidR="005A0D71" w:rsidRDefault="00DA5151" w:rsidP="005A0D71">
      <w:pPr>
        <w:widowControl/>
        <w:pBdr>
          <w:top w:val="single" w:sz="6" w:space="1" w:color="auto"/>
          <w:bottom w:val="single" w:sz="6" w:space="1" w:color="auto"/>
        </w:pBdr>
        <w:spacing w:line="0" w:lineRule="atLeast"/>
        <w:ind w:firstLine="840"/>
        <w:contextualSpacing/>
        <w:jc w:val="center"/>
        <w:outlineLvl w:val="2"/>
        <w:rPr>
          <w:rFonts w:eastAsiaTheme="minorHAnsi"/>
          <w:b/>
          <w:szCs w:val="21"/>
          <w:lang w:eastAsia="zh-TW"/>
        </w:rPr>
      </w:pPr>
      <w:r>
        <w:rPr>
          <w:rFonts w:eastAsiaTheme="minorHAnsi" w:cs="ＭＳ 明朝" w:hint="eastAsia"/>
          <w:b/>
          <w:kern w:val="0"/>
          <w:szCs w:val="21"/>
          <w:lang w:eastAsia="zh-TW"/>
        </w:rPr>
        <w:t>家電</w:t>
      </w:r>
      <w:r w:rsidR="00B81DB9">
        <w:rPr>
          <w:rFonts w:eastAsiaTheme="minorHAnsi" w:cs="ＭＳ 明朝" w:hint="eastAsia"/>
          <w:b/>
          <w:kern w:val="0"/>
          <w:szCs w:val="21"/>
        </w:rPr>
        <w:t>・住宅設備・什器備品</w:t>
      </w:r>
      <w:r w:rsidR="005A0D71" w:rsidRPr="005E4058">
        <w:rPr>
          <w:rFonts w:eastAsiaTheme="minorHAnsi" w:hint="eastAsia"/>
          <w:b/>
          <w:szCs w:val="21"/>
          <w:lang w:eastAsia="zh-TW"/>
        </w:rPr>
        <w:t>修理費用保険特典</w:t>
      </w:r>
    </w:p>
    <w:p w14:paraId="5093DA45" w14:textId="4557E8B8" w:rsidR="005A0D71" w:rsidRDefault="005A0D71" w:rsidP="00006196">
      <w:pPr>
        <w:rPr>
          <w:lang w:eastAsia="zh-TW"/>
        </w:rPr>
      </w:pPr>
    </w:p>
    <w:p w14:paraId="5FA79CE9" w14:textId="39B5616A" w:rsidR="00DA5151" w:rsidRDefault="00DA5151" w:rsidP="004420A7">
      <w:pPr>
        <w:pStyle w:val="a7"/>
        <w:numPr>
          <w:ilvl w:val="0"/>
          <w:numId w:val="17"/>
        </w:numPr>
        <w:ind w:leftChars="0"/>
      </w:pPr>
      <w:r>
        <w:rPr>
          <w:rFonts w:hint="eastAsia"/>
        </w:rPr>
        <w:t>概要</w:t>
      </w:r>
    </w:p>
    <w:p w14:paraId="7529F67A" w14:textId="1A330B32" w:rsidR="00823116" w:rsidRPr="00823116" w:rsidDel="00CA0E03" w:rsidRDefault="00CA314C" w:rsidP="00CA314C">
      <w:pPr>
        <w:rPr>
          <w:del w:id="0" w:author="大崎 剛" w:date="2024-08-09T16:52:00Z"/>
        </w:rPr>
      </w:pPr>
      <w:r>
        <w:rPr>
          <w:rFonts w:hint="eastAsia"/>
        </w:rPr>
        <w:t>本</w:t>
      </w:r>
      <w:r w:rsidR="00823116" w:rsidRPr="00823116">
        <w:rPr>
          <w:rFonts w:hint="eastAsia"/>
        </w:rPr>
        <w:t>サービス「</w:t>
      </w:r>
      <w:r w:rsidR="00664541" w:rsidRPr="00664541">
        <w:rPr>
          <w:rFonts w:hint="eastAsia"/>
        </w:rPr>
        <w:t>家電安心サポート</w:t>
      </w:r>
      <w:r w:rsidR="00823116" w:rsidRPr="00823116">
        <w:rPr>
          <w:rFonts w:hint="eastAsia"/>
        </w:rPr>
        <w:t>（以下「本サービス」といいます。）」に付随関連して、以下の</w:t>
      </w:r>
      <w:r>
        <w:rPr>
          <w:rFonts w:hint="eastAsia"/>
        </w:rPr>
        <w:t>条件を満たし</w:t>
      </w:r>
      <w:r w:rsidR="00823116" w:rsidRPr="00823116">
        <w:rPr>
          <w:rFonts w:hint="eastAsia"/>
        </w:rPr>
        <w:t>表に記載された</w:t>
      </w:r>
      <w:r w:rsidR="004E4B33" w:rsidRPr="00CA5422">
        <w:rPr>
          <w:rFonts w:hint="eastAsia"/>
        </w:rPr>
        <w:t>会員</w:t>
      </w:r>
      <w:r w:rsidR="004E4B33" w:rsidRPr="004C7F58">
        <w:rPr>
          <w:rFonts w:hint="eastAsia"/>
        </w:rPr>
        <w:t>の自宅建物内に収容されている</w:t>
      </w:r>
      <w:r w:rsidR="00823116">
        <w:rPr>
          <w:rFonts w:hint="eastAsia"/>
        </w:rPr>
        <w:t>機器</w:t>
      </w:r>
      <w:r w:rsidR="00823116" w:rsidRPr="00823116">
        <w:rPr>
          <w:rFonts w:hint="eastAsia"/>
        </w:rPr>
        <w:t>（以下「対象</w:t>
      </w:r>
      <w:r w:rsidR="00CA0E03">
        <w:rPr>
          <w:rFonts w:hint="eastAsia"/>
        </w:rPr>
        <w:t>機器</w:t>
      </w:r>
      <w:r w:rsidR="00823116" w:rsidRPr="00823116">
        <w:rPr>
          <w:rFonts w:hint="eastAsia"/>
        </w:rPr>
        <w:t>」といいます。</w:t>
      </w:r>
      <w:r w:rsidR="00823116" w:rsidRPr="004C7F58">
        <w:rPr>
          <w:rFonts w:hint="eastAsia"/>
        </w:rPr>
        <w:t>）</w:t>
      </w:r>
      <w:r w:rsidR="00CA0E03" w:rsidRPr="004C7F58">
        <w:rPr>
          <w:rFonts w:hint="eastAsia"/>
        </w:rPr>
        <w:t>が</w:t>
      </w:r>
      <w:r w:rsidR="004C7F58" w:rsidRPr="004C7F58">
        <w:rPr>
          <w:rFonts w:hint="eastAsia"/>
        </w:rPr>
        <w:t>偶然な事故</w:t>
      </w:r>
      <w:r w:rsidR="00674728">
        <w:rPr>
          <w:rFonts w:hint="eastAsia"/>
        </w:rPr>
        <w:t>、電気的・機械的事故</w:t>
      </w:r>
      <w:r w:rsidR="00BE46BF">
        <w:rPr>
          <w:rFonts w:hint="eastAsia"/>
        </w:rPr>
        <w:t>および盗難</w:t>
      </w:r>
      <w:r w:rsidR="00823116" w:rsidRPr="004C7F58">
        <w:rPr>
          <w:rFonts w:hint="eastAsia"/>
        </w:rPr>
        <w:t>により生じ</w:t>
      </w:r>
      <w:r w:rsidR="00823116" w:rsidRPr="00823116">
        <w:rPr>
          <w:rFonts w:hint="eastAsia"/>
        </w:rPr>
        <w:t>た損害に</w:t>
      </w:r>
      <w:r w:rsidR="00EB51C0">
        <w:rPr>
          <w:rFonts w:hint="eastAsia"/>
        </w:rPr>
        <w:t>対</w:t>
      </w:r>
      <w:r w:rsidR="00823116" w:rsidRPr="00823116">
        <w:rPr>
          <w:rFonts w:hint="eastAsia"/>
        </w:rPr>
        <w:t>して、引受保険会社をさくら損害保険株式会社（以下「引受保険会社」といいます。）、保険契約者を</w:t>
      </w:r>
      <w:r w:rsidR="00021DEA" w:rsidRPr="00021DEA">
        <w:rPr>
          <w:rFonts w:hint="eastAsia"/>
        </w:rPr>
        <w:t>株式会社</w:t>
      </w:r>
      <w:proofErr w:type="spellStart"/>
      <w:r w:rsidR="00021DEA" w:rsidRPr="00021DEA">
        <w:t>pequod</w:t>
      </w:r>
      <w:proofErr w:type="spellEnd"/>
      <w:r w:rsidR="00823116" w:rsidRPr="00823116">
        <w:rPr>
          <w:rFonts w:hint="eastAsia"/>
        </w:rPr>
        <w:t>、被保険者を会員</w:t>
      </w:r>
      <w:del w:id="1" w:author="持舘 憲宏" w:date="2024-09-27T14:10:00Z">
        <w:r w:rsidR="00823116" w:rsidRPr="00CA5422" w:rsidDel="00445063">
          <w:rPr>
            <w:rFonts w:hint="eastAsia"/>
          </w:rPr>
          <w:delText>（会員が個人の場合に限り、生計を同一にする同居の親族（2親等以内）および別居の未婚の子を含みます。）</w:delText>
        </w:r>
      </w:del>
      <w:r w:rsidR="00823116" w:rsidRPr="00823116">
        <w:rPr>
          <w:rFonts w:hint="eastAsia"/>
        </w:rPr>
        <w:t>とする</w:t>
      </w:r>
      <w:r w:rsidR="00823116">
        <w:rPr>
          <w:rFonts w:hint="eastAsia"/>
        </w:rPr>
        <w:t>家電</w:t>
      </w:r>
      <w:ins w:id="2" w:author="菱沼 正美" w:date="2024-09-12T14:07:00Z">
        <w:r w:rsidR="004E4B33">
          <w:rPr>
            <w:rFonts w:hint="eastAsia"/>
          </w:rPr>
          <w:t>・</w:t>
        </w:r>
      </w:ins>
      <w:r w:rsidR="00EB51C0">
        <w:rPr>
          <w:rFonts w:hint="eastAsia"/>
        </w:rPr>
        <w:t>住宅設備</w:t>
      </w:r>
      <w:ins w:id="3" w:author="菱沼 正美" w:date="2024-09-12T14:07:00Z">
        <w:r w:rsidR="004E4B33">
          <w:rPr>
            <w:rFonts w:hint="eastAsia"/>
          </w:rPr>
          <w:t>・</w:t>
        </w:r>
      </w:ins>
      <w:r w:rsidR="00823116">
        <w:rPr>
          <w:rFonts w:hint="eastAsia"/>
        </w:rPr>
        <w:t>什器備品修理費用</w:t>
      </w:r>
      <w:r w:rsidR="00823116" w:rsidRPr="00823116">
        <w:rPr>
          <w:rFonts w:hint="eastAsia"/>
        </w:rPr>
        <w:t>保険契約に基づき、引受保険会社から保険金額を上限とする保険金が支払われる特典</w:t>
      </w:r>
      <w:r w:rsidR="00EB51C0">
        <w:rPr>
          <w:rFonts w:hint="eastAsia"/>
        </w:rPr>
        <w:t>（以下、「本特典」）</w:t>
      </w:r>
      <w:r w:rsidR="00823116" w:rsidRPr="00823116">
        <w:rPr>
          <w:rFonts w:hint="eastAsia"/>
        </w:rPr>
        <w:t>をいいます。</w:t>
      </w:r>
    </w:p>
    <w:p w14:paraId="3C3B88D6" w14:textId="3712CBF0" w:rsidR="00DA5151" w:rsidRPr="00823116" w:rsidRDefault="00DA5151" w:rsidP="004420A7">
      <w:pPr>
        <w:ind w:firstLineChars="100" w:firstLine="210"/>
      </w:pPr>
    </w:p>
    <w:p w14:paraId="52FD4CB0" w14:textId="77777777" w:rsidR="00DA5151" w:rsidRPr="00D20B65" w:rsidRDefault="00DA5151" w:rsidP="00DA5151"/>
    <w:p w14:paraId="5A73D8B3" w14:textId="4B6F7379" w:rsidR="00DA5151" w:rsidRDefault="00DA5151" w:rsidP="004420A7">
      <w:pPr>
        <w:pStyle w:val="a7"/>
        <w:numPr>
          <w:ilvl w:val="0"/>
          <w:numId w:val="17"/>
        </w:numPr>
        <w:ind w:leftChars="0"/>
      </w:pPr>
      <w:r>
        <w:rPr>
          <w:rFonts w:hint="eastAsia"/>
        </w:rPr>
        <w:t>対象機器</w:t>
      </w:r>
    </w:p>
    <w:p w14:paraId="294D1FEC" w14:textId="0B91E2D1" w:rsidR="00DA5151" w:rsidRDefault="00DA5151" w:rsidP="00EB51C0">
      <w:pPr>
        <w:pStyle w:val="a7"/>
        <w:numPr>
          <w:ilvl w:val="0"/>
          <w:numId w:val="14"/>
        </w:numPr>
        <w:tabs>
          <w:tab w:val="left" w:pos="426"/>
        </w:tabs>
        <w:ind w:leftChars="0" w:left="284" w:hanging="284"/>
      </w:pPr>
      <w:r>
        <w:t>本サービス</w:t>
      </w:r>
      <w:r w:rsidR="00EB51C0">
        <w:rPr>
          <w:rFonts w:hint="eastAsia"/>
        </w:rPr>
        <w:t>の対象となる</w:t>
      </w:r>
      <w:r w:rsidR="00255D47">
        <w:rPr>
          <w:rFonts w:hint="eastAsia"/>
          <w:kern w:val="0"/>
        </w:rPr>
        <w:t>機器は、以下の種別のうち、</w:t>
      </w:r>
      <w:r w:rsidR="00255D47">
        <w:t>以下</w:t>
      </w:r>
      <w:r>
        <w:t>の条件を満たすものを対象</w:t>
      </w:r>
      <w:r>
        <w:rPr>
          <w:rFonts w:hint="eastAsia"/>
        </w:rPr>
        <w:t>機器</w:t>
      </w:r>
      <w:r>
        <w:t>とします。</w:t>
      </w:r>
    </w:p>
    <w:p w14:paraId="6E60F235" w14:textId="27617AB2" w:rsidR="00CA5422" w:rsidDel="005F3D2A" w:rsidRDefault="00CA5422" w:rsidP="00CA5422">
      <w:pPr>
        <w:tabs>
          <w:tab w:val="left" w:pos="426"/>
        </w:tabs>
        <w:rPr>
          <w:del w:id="4" w:author="菱沼 正美" w:date="2024-09-13T09:36:00Z"/>
        </w:rPr>
      </w:pPr>
    </w:p>
    <w:tbl>
      <w:tblPr>
        <w:tblStyle w:val="a8"/>
        <w:tblW w:w="0" w:type="auto"/>
        <w:tblLook w:val="04A0" w:firstRow="1" w:lastRow="0" w:firstColumn="1" w:lastColumn="0" w:noHBand="0" w:noVBand="1"/>
      </w:tblPr>
      <w:tblGrid>
        <w:gridCol w:w="4247"/>
        <w:gridCol w:w="4247"/>
      </w:tblGrid>
      <w:tr w:rsidR="00CA5422" w:rsidRPr="00CA5422" w14:paraId="179A3B03" w14:textId="77777777" w:rsidTr="00021DEA">
        <w:trPr>
          <w:trHeight w:val="375"/>
        </w:trPr>
        <w:tc>
          <w:tcPr>
            <w:tcW w:w="8494" w:type="dxa"/>
            <w:gridSpan w:val="2"/>
            <w:hideMark/>
          </w:tcPr>
          <w:p w14:paraId="7E943AA1" w14:textId="77777777" w:rsidR="00CA5422" w:rsidRPr="00CA5422" w:rsidRDefault="00CA5422" w:rsidP="00CA5422">
            <w:pPr>
              <w:tabs>
                <w:tab w:val="left" w:pos="426"/>
              </w:tabs>
              <w:jc w:val="center"/>
              <w:rPr>
                <w:b/>
                <w:bCs/>
              </w:rPr>
            </w:pPr>
            <w:r w:rsidRPr="00CA5422">
              <w:rPr>
                <w:rFonts w:hint="eastAsia"/>
                <w:b/>
                <w:bCs/>
              </w:rPr>
              <w:t>対象機器の種別</w:t>
            </w:r>
          </w:p>
        </w:tc>
      </w:tr>
      <w:tr w:rsidR="00CA5422" w:rsidRPr="00CA5422" w14:paraId="22511B59" w14:textId="77777777" w:rsidTr="00021DEA">
        <w:trPr>
          <w:trHeight w:val="375"/>
        </w:trPr>
        <w:tc>
          <w:tcPr>
            <w:tcW w:w="4247" w:type="dxa"/>
            <w:hideMark/>
          </w:tcPr>
          <w:p w14:paraId="12D693C5" w14:textId="38958BDB" w:rsidR="00CA5422" w:rsidRPr="00CA5422" w:rsidRDefault="00021DEA" w:rsidP="00CA5422">
            <w:pPr>
              <w:tabs>
                <w:tab w:val="left" w:pos="426"/>
              </w:tabs>
            </w:pPr>
            <w:r>
              <w:rPr>
                <w:rFonts w:hint="eastAsia"/>
              </w:rPr>
              <w:t>ウォーターサーバー</w:t>
            </w:r>
          </w:p>
        </w:tc>
        <w:tc>
          <w:tcPr>
            <w:tcW w:w="4247" w:type="dxa"/>
            <w:hideMark/>
          </w:tcPr>
          <w:p w14:paraId="4CEFB073" w14:textId="21FDEB50" w:rsidR="00CA5422" w:rsidRPr="00CA5422" w:rsidRDefault="00CA5422" w:rsidP="00CA5422">
            <w:pPr>
              <w:tabs>
                <w:tab w:val="left" w:pos="426"/>
              </w:tabs>
            </w:pPr>
            <w:r w:rsidRPr="00CA5422">
              <w:rPr>
                <w:rFonts w:hint="eastAsia"/>
              </w:rPr>
              <w:t>冷蔵庫</w:t>
            </w:r>
            <w:r w:rsidR="00763D78">
              <w:rPr>
                <w:rFonts w:hint="eastAsia"/>
              </w:rPr>
              <w:t>・冷凍庫</w:t>
            </w:r>
          </w:p>
        </w:tc>
      </w:tr>
      <w:tr w:rsidR="00CA5422" w:rsidRPr="00CA5422" w14:paraId="13D2A27E" w14:textId="77777777" w:rsidTr="00021DEA">
        <w:trPr>
          <w:trHeight w:val="375"/>
        </w:trPr>
        <w:tc>
          <w:tcPr>
            <w:tcW w:w="4247" w:type="dxa"/>
            <w:hideMark/>
          </w:tcPr>
          <w:p w14:paraId="1C92EA91" w14:textId="09EF770C" w:rsidR="00CA5422" w:rsidRPr="00CA5422" w:rsidRDefault="00021DEA" w:rsidP="00CA5422">
            <w:pPr>
              <w:tabs>
                <w:tab w:val="left" w:pos="426"/>
              </w:tabs>
            </w:pPr>
            <w:r>
              <w:rPr>
                <w:rFonts w:hint="eastAsia"/>
              </w:rPr>
              <w:t>コーヒーメーカー</w:t>
            </w:r>
          </w:p>
        </w:tc>
        <w:tc>
          <w:tcPr>
            <w:tcW w:w="4247" w:type="dxa"/>
            <w:hideMark/>
          </w:tcPr>
          <w:p w14:paraId="4B3D9038" w14:textId="32C81FCB" w:rsidR="00CA5422" w:rsidRPr="00CA5422" w:rsidRDefault="00CA5422" w:rsidP="00CA5422">
            <w:pPr>
              <w:tabs>
                <w:tab w:val="left" w:pos="426"/>
              </w:tabs>
            </w:pPr>
          </w:p>
        </w:tc>
      </w:tr>
    </w:tbl>
    <w:p w14:paraId="72F26B9E" w14:textId="3CEA26F4" w:rsidR="00CA5422" w:rsidDel="005F3D2A" w:rsidRDefault="00CA5422" w:rsidP="00CA5422">
      <w:pPr>
        <w:tabs>
          <w:tab w:val="left" w:pos="426"/>
        </w:tabs>
        <w:rPr>
          <w:del w:id="5" w:author="菱沼 正美" w:date="2024-09-13T09:36:00Z"/>
        </w:rPr>
      </w:pPr>
    </w:p>
    <w:p w14:paraId="44B660DC" w14:textId="3F069DB7" w:rsidR="00EB51C0" w:rsidRPr="00EB51C0" w:rsidRDefault="00CA5422" w:rsidP="00EB51C0">
      <w:pPr>
        <w:pStyle w:val="a7"/>
        <w:numPr>
          <w:ilvl w:val="0"/>
          <w:numId w:val="12"/>
        </w:numPr>
        <w:tabs>
          <w:tab w:val="left" w:pos="426"/>
        </w:tabs>
        <w:ind w:leftChars="0" w:left="284" w:hanging="142"/>
      </w:pPr>
      <w:r>
        <w:rPr>
          <w:rFonts w:hint="eastAsia"/>
        </w:rPr>
        <w:t>会員</w:t>
      </w:r>
      <w:r w:rsidR="004E3CD2">
        <w:rPr>
          <w:rFonts w:hint="eastAsia"/>
        </w:rPr>
        <w:t>が</w:t>
      </w:r>
      <w:r w:rsidR="00A162F0" w:rsidRPr="00A162F0">
        <w:rPr>
          <w:rFonts w:hint="eastAsia"/>
        </w:rPr>
        <w:t>所有</w:t>
      </w:r>
      <w:r w:rsidR="00A518F2">
        <w:rPr>
          <w:rFonts w:hint="eastAsia"/>
        </w:rPr>
        <w:t>し、本サービスで登録された</w:t>
      </w:r>
      <w:r w:rsidR="00A162F0" w:rsidRPr="00A162F0">
        <w:rPr>
          <w:rFonts w:hint="eastAsia"/>
        </w:rPr>
        <w:t>機器</w:t>
      </w:r>
      <w:r w:rsidR="00F4094B" w:rsidRPr="00EB51C0">
        <w:rPr>
          <w:rFonts w:asciiTheme="minorEastAsia" w:hAnsiTheme="minorEastAsia" w:hint="eastAsia"/>
          <w:szCs w:val="21"/>
        </w:rPr>
        <w:t>（</w:t>
      </w:r>
      <w:r w:rsidR="00F4094B" w:rsidRPr="00CA5422">
        <w:rPr>
          <w:rFonts w:asciiTheme="minorEastAsia" w:hAnsiTheme="minorEastAsia" w:hint="eastAsia"/>
          <w:szCs w:val="21"/>
        </w:rPr>
        <w:t>会員</w:t>
      </w:r>
      <w:r w:rsidR="00F4094B" w:rsidRPr="00EB51C0">
        <w:rPr>
          <w:rFonts w:asciiTheme="minorEastAsia" w:hAnsiTheme="minorEastAsia" w:hint="eastAsia"/>
          <w:szCs w:val="21"/>
        </w:rPr>
        <w:t>と生計を共にする親族の所有する機器を含みます。）</w:t>
      </w:r>
    </w:p>
    <w:p w14:paraId="6E0E3AC5" w14:textId="11A2985B" w:rsidR="00A518F2" w:rsidRDefault="00A518F2" w:rsidP="00EB51C0">
      <w:pPr>
        <w:pStyle w:val="a7"/>
        <w:numPr>
          <w:ilvl w:val="0"/>
          <w:numId w:val="12"/>
        </w:numPr>
        <w:tabs>
          <w:tab w:val="left" w:pos="426"/>
        </w:tabs>
        <w:ind w:leftChars="0" w:left="284" w:hanging="142"/>
      </w:pPr>
      <w:r w:rsidRPr="00CA5422">
        <w:rPr>
          <w:rFonts w:hint="eastAsia"/>
        </w:rPr>
        <w:t>会員</w:t>
      </w:r>
      <w:r>
        <w:rPr>
          <w:rFonts w:hint="eastAsia"/>
        </w:rPr>
        <w:t>の本サービスで登録された住所・施設内に収容されている機器</w:t>
      </w:r>
    </w:p>
    <w:p w14:paraId="647F5784" w14:textId="0C4E907D" w:rsidR="00EB51C0" w:rsidRDefault="00CA5422" w:rsidP="00EB51C0">
      <w:pPr>
        <w:pStyle w:val="a7"/>
        <w:numPr>
          <w:ilvl w:val="0"/>
          <w:numId w:val="12"/>
        </w:numPr>
        <w:tabs>
          <w:tab w:val="left" w:pos="426"/>
        </w:tabs>
        <w:ind w:leftChars="0" w:left="284" w:hanging="142"/>
      </w:pPr>
      <w:r>
        <w:rPr>
          <w:rFonts w:hint="eastAsia"/>
        </w:rPr>
        <w:t>会員</w:t>
      </w:r>
      <w:r w:rsidR="00A162F0" w:rsidRPr="00A162F0">
        <w:rPr>
          <w:rFonts w:hint="eastAsia"/>
        </w:rPr>
        <w:t>の住所（利用契約記載の住所をいい、以下「</w:t>
      </w:r>
      <w:r>
        <w:rPr>
          <w:rFonts w:hint="eastAsia"/>
        </w:rPr>
        <w:t>会員</w:t>
      </w:r>
      <w:r w:rsidR="00A162F0" w:rsidRPr="00A162F0">
        <w:rPr>
          <w:rFonts w:hint="eastAsia"/>
        </w:rPr>
        <w:t>住所」といいます。）に収容、設置または使用されている</w:t>
      </w:r>
      <w:r>
        <w:rPr>
          <w:rFonts w:hint="eastAsia"/>
        </w:rPr>
        <w:t>機器で、</w:t>
      </w:r>
      <w:r w:rsidR="00A12FA0">
        <w:t>購入時および本サービス利用契約開始時に、外形上の損傷がなく、正常に動作している機器</w:t>
      </w:r>
    </w:p>
    <w:p w14:paraId="1D13A067" w14:textId="0A9AA876" w:rsidR="00EB51C0" w:rsidRDefault="00A12FA0" w:rsidP="00EB51C0">
      <w:pPr>
        <w:pStyle w:val="a7"/>
        <w:numPr>
          <w:ilvl w:val="0"/>
          <w:numId w:val="12"/>
        </w:numPr>
        <w:tabs>
          <w:tab w:val="left" w:pos="426"/>
        </w:tabs>
        <w:ind w:leftChars="0" w:left="284" w:hanging="142"/>
      </w:pPr>
      <w:r>
        <w:t>日本国内で修理可能</w:t>
      </w:r>
      <w:r>
        <w:rPr>
          <w:rFonts w:hint="eastAsia"/>
        </w:rPr>
        <w:t>かつ当社が修理可能なメーカーの</w:t>
      </w:r>
      <w:r>
        <w:t>機器</w:t>
      </w:r>
    </w:p>
    <w:p w14:paraId="2D11A9FB" w14:textId="77777777" w:rsidR="000C6FD0" w:rsidRDefault="000C6FD0" w:rsidP="000C6FD0">
      <w:pPr>
        <w:pStyle w:val="a7"/>
        <w:numPr>
          <w:ilvl w:val="0"/>
          <w:numId w:val="12"/>
        </w:numPr>
        <w:tabs>
          <w:tab w:val="left" w:pos="426"/>
        </w:tabs>
        <w:ind w:leftChars="0" w:left="284" w:hanging="142"/>
      </w:pPr>
      <w:r>
        <w:rPr>
          <w:rFonts w:hint="eastAsia"/>
        </w:rPr>
        <w:t>事故発生日を起算日として</w:t>
      </w:r>
      <w:r>
        <w:t>、</w:t>
      </w:r>
      <w:r>
        <w:rPr>
          <w:rFonts w:hint="eastAsia"/>
        </w:rPr>
        <w:t>5</w:t>
      </w:r>
      <w:r>
        <w:t>年以内に</w:t>
      </w:r>
      <w:r>
        <w:rPr>
          <w:rFonts w:hint="eastAsia"/>
        </w:rPr>
        <w:t>新品として</w:t>
      </w:r>
      <w:r>
        <w:t>購入した機器</w:t>
      </w:r>
    </w:p>
    <w:p w14:paraId="6227A074" w14:textId="77777777" w:rsidR="00E40C80" w:rsidRDefault="00E40C80" w:rsidP="00E40C80">
      <w:pPr>
        <w:tabs>
          <w:tab w:val="left" w:pos="426"/>
        </w:tabs>
      </w:pPr>
    </w:p>
    <w:p w14:paraId="188CAB9B" w14:textId="1C59DA71" w:rsidR="00A12FA0" w:rsidRDefault="00A12FA0" w:rsidP="00EB51C0">
      <w:pPr>
        <w:pStyle w:val="a7"/>
        <w:numPr>
          <w:ilvl w:val="0"/>
          <w:numId w:val="14"/>
        </w:numPr>
        <w:tabs>
          <w:tab w:val="left" w:pos="426"/>
        </w:tabs>
        <w:ind w:leftChars="0" w:left="284" w:hanging="284"/>
      </w:pPr>
      <w:r>
        <w:t>本条（1）の対象機器には、次のいずれかに該当するものを含みません。</w:t>
      </w:r>
    </w:p>
    <w:p w14:paraId="67A01699" w14:textId="6C6F12F9" w:rsidR="00A12FA0" w:rsidRDefault="00A12FA0" w:rsidP="00EB51C0">
      <w:pPr>
        <w:pStyle w:val="a7"/>
        <w:numPr>
          <w:ilvl w:val="0"/>
          <w:numId w:val="15"/>
        </w:numPr>
        <w:tabs>
          <w:tab w:val="left" w:pos="426"/>
        </w:tabs>
        <w:ind w:leftChars="0" w:left="284" w:hanging="142"/>
      </w:pPr>
      <w:r>
        <w:t>対象機器の周辺機器・付属品・消耗品（ACアダプター、ケーブル、リモコン、バッテリー、外部記録媒体、外付けモニター、その他類似機器・製品等）</w:t>
      </w:r>
    </w:p>
    <w:p w14:paraId="038FEA1F" w14:textId="5EAD8866" w:rsidR="00A12FA0" w:rsidRDefault="00A12FA0" w:rsidP="00EB51C0">
      <w:pPr>
        <w:pStyle w:val="a7"/>
        <w:numPr>
          <w:ilvl w:val="0"/>
          <w:numId w:val="15"/>
        </w:numPr>
        <w:tabs>
          <w:tab w:val="left" w:pos="426"/>
        </w:tabs>
        <w:ind w:leftChars="0" w:left="284" w:hanging="142"/>
      </w:pPr>
      <w:r>
        <w:t>中古製品として購入された機器</w:t>
      </w:r>
    </w:p>
    <w:p w14:paraId="43155A96" w14:textId="1ACDC0F1" w:rsidR="00A12FA0" w:rsidRDefault="00A12FA0" w:rsidP="00EB51C0">
      <w:pPr>
        <w:pStyle w:val="a7"/>
        <w:numPr>
          <w:ilvl w:val="0"/>
          <w:numId w:val="15"/>
        </w:numPr>
        <w:tabs>
          <w:tab w:val="left" w:pos="426"/>
        </w:tabs>
        <w:ind w:leftChars="0" w:left="284" w:hanging="142"/>
      </w:pPr>
      <w:r>
        <w:t>対象機器内のソフトウェアおよび保存データ</w:t>
      </w:r>
    </w:p>
    <w:p w14:paraId="25411698" w14:textId="4BF5367F" w:rsidR="00A12FA0" w:rsidRDefault="00A12FA0" w:rsidP="00EB51C0">
      <w:pPr>
        <w:pStyle w:val="a7"/>
        <w:numPr>
          <w:ilvl w:val="0"/>
          <w:numId w:val="15"/>
        </w:numPr>
        <w:tabs>
          <w:tab w:val="left" w:pos="426"/>
        </w:tabs>
        <w:ind w:leftChars="0" w:left="284" w:hanging="142"/>
      </w:pPr>
      <w:r>
        <w:lastRenderedPageBreak/>
        <w:t>レンタル・リースなどの賃借の目的となっている機器</w:t>
      </w:r>
    </w:p>
    <w:p w14:paraId="4D0C807D" w14:textId="292A9921" w:rsidR="00A12FA0" w:rsidRDefault="00A12FA0" w:rsidP="00EB51C0">
      <w:pPr>
        <w:pStyle w:val="a7"/>
        <w:numPr>
          <w:ilvl w:val="0"/>
          <w:numId w:val="15"/>
        </w:numPr>
        <w:tabs>
          <w:tab w:val="left" w:pos="426"/>
        </w:tabs>
        <w:ind w:leftChars="0" w:left="284" w:hanging="142"/>
      </w:pPr>
      <w:r>
        <w:t>業務で利用されている機器</w:t>
      </w:r>
    </w:p>
    <w:p w14:paraId="73AA08E2" w14:textId="028ABCA6" w:rsidR="00A12FA0" w:rsidRDefault="00A12FA0" w:rsidP="00EB51C0">
      <w:pPr>
        <w:pStyle w:val="a7"/>
        <w:numPr>
          <w:ilvl w:val="0"/>
          <w:numId w:val="15"/>
        </w:numPr>
        <w:tabs>
          <w:tab w:val="left" w:pos="426"/>
        </w:tabs>
        <w:ind w:leftChars="0" w:left="284" w:hanging="142"/>
      </w:pPr>
      <w:r>
        <w:t>過去に当該対象機器のメーカー修理（メーカーが指定する正規の修理拠点で修理されたもの）以外で、不適正な修理・加工・改造・過度な装飾がされた機器</w:t>
      </w:r>
    </w:p>
    <w:p w14:paraId="5D23BF42" w14:textId="534B243D" w:rsidR="00A12FA0" w:rsidRDefault="00A12FA0" w:rsidP="00EB51C0">
      <w:pPr>
        <w:pStyle w:val="a7"/>
        <w:numPr>
          <w:ilvl w:val="0"/>
          <w:numId w:val="15"/>
        </w:numPr>
        <w:tabs>
          <w:tab w:val="left" w:pos="426"/>
        </w:tabs>
        <w:ind w:leftChars="0" w:left="284" w:hanging="142"/>
      </w:pPr>
      <w:r>
        <w:t>第三者の紛失、盗難の被害対象品（違法な拾得物等）である機器</w:t>
      </w:r>
    </w:p>
    <w:p w14:paraId="3F6D3C3D" w14:textId="730927E2" w:rsidR="00A12FA0" w:rsidRDefault="00A12FA0" w:rsidP="00EB51C0">
      <w:pPr>
        <w:pStyle w:val="a7"/>
        <w:numPr>
          <w:ilvl w:val="0"/>
          <w:numId w:val="15"/>
        </w:numPr>
        <w:tabs>
          <w:tab w:val="left" w:pos="426"/>
        </w:tabs>
        <w:ind w:leftChars="0" w:left="284" w:hanging="142"/>
      </w:pPr>
      <w:r>
        <w:t>日本国外で購入された機器または日本国外から直接購入された機器</w:t>
      </w:r>
    </w:p>
    <w:p w14:paraId="5CACD443" w14:textId="1A7B84C7" w:rsidR="00A12FA0" w:rsidRDefault="00A12FA0" w:rsidP="00204494">
      <w:pPr>
        <w:pStyle w:val="a7"/>
        <w:numPr>
          <w:ilvl w:val="0"/>
          <w:numId w:val="15"/>
        </w:numPr>
        <w:tabs>
          <w:tab w:val="left" w:pos="426"/>
        </w:tabs>
        <w:ind w:leftChars="0" w:left="284" w:hanging="142"/>
      </w:pPr>
      <w:r>
        <w:t>日本国外のみで販売されている機器</w:t>
      </w:r>
    </w:p>
    <w:p w14:paraId="6D5801F4" w14:textId="7840054A" w:rsidR="00A12FA0" w:rsidRDefault="00A12FA0" w:rsidP="00EB51C0">
      <w:pPr>
        <w:pStyle w:val="a7"/>
        <w:numPr>
          <w:ilvl w:val="0"/>
          <w:numId w:val="15"/>
        </w:numPr>
        <w:tabs>
          <w:tab w:val="left" w:pos="426"/>
        </w:tabs>
        <w:ind w:leftChars="0" w:left="284" w:hanging="142"/>
      </w:pPr>
      <w:r>
        <w:t>本サービス以外の</w:t>
      </w:r>
      <w:r w:rsidR="004420A7">
        <w:rPr>
          <w:rFonts w:hint="eastAsia"/>
        </w:rPr>
        <w:t>特典、</w:t>
      </w:r>
      <w:r>
        <w:t>保証サービス</w:t>
      </w:r>
      <w:r w:rsidR="004420A7">
        <w:rPr>
          <w:rFonts w:hint="eastAsia"/>
        </w:rPr>
        <w:t>または保険</w:t>
      </w:r>
      <w:r>
        <w:t>等で、修理又は交換が可能な機器</w:t>
      </w:r>
    </w:p>
    <w:p w14:paraId="644FD1E5" w14:textId="1261AF62" w:rsidR="00A12FA0" w:rsidRDefault="00A12FA0" w:rsidP="00EB51C0">
      <w:pPr>
        <w:pStyle w:val="a7"/>
        <w:numPr>
          <w:ilvl w:val="0"/>
          <w:numId w:val="15"/>
        </w:numPr>
        <w:tabs>
          <w:tab w:val="left" w:pos="426"/>
        </w:tabs>
        <w:ind w:leftChars="0" w:left="284" w:hanging="142"/>
      </w:pPr>
      <w:r>
        <w:t>購入日および製造日とも不明な機器</w:t>
      </w:r>
    </w:p>
    <w:p w14:paraId="65341987" w14:textId="36FFA13C" w:rsidR="00A12FA0" w:rsidRDefault="00A12FA0" w:rsidP="00EB51C0">
      <w:pPr>
        <w:pStyle w:val="a7"/>
        <w:numPr>
          <w:ilvl w:val="0"/>
          <w:numId w:val="15"/>
        </w:numPr>
        <w:tabs>
          <w:tab w:val="left" w:pos="426"/>
        </w:tabs>
        <w:ind w:leftChars="0" w:left="284" w:hanging="142"/>
        <w:rPr>
          <w:lang w:eastAsia="zh-TW"/>
        </w:rPr>
      </w:pPr>
      <w:r>
        <w:rPr>
          <w:lang w:eastAsia="zh-TW"/>
        </w:rPr>
        <w:t>潤滑油、操作油、冷媒、触媒、燃料類</w:t>
      </w:r>
    </w:p>
    <w:p w14:paraId="1AC439FF" w14:textId="3765A4D4" w:rsidR="00A12FA0" w:rsidRDefault="00A12FA0" w:rsidP="00EB51C0">
      <w:pPr>
        <w:pStyle w:val="a7"/>
        <w:numPr>
          <w:ilvl w:val="0"/>
          <w:numId w:val="15"/>
        </w:numPr>
        <w:tabs>
          <w:tab w:val="left" w:pos="426"/>
        </w:tabs>
        <w:ind w:leftChars="0" w:left="284" w:hanging="142"/>
        <w:rPr>
          <w:lang w:eastAsia="zh-TW"/>
        </w:rPr>
      </w:pPr>
      <w:r>
        <w:rPr>
          <w:lang w:eastAsia="zh-TW"/>
        </w:rPr>
        <w:t>材料、部品、半製品、仕掛品類</w:t>
      </w:r>
    </w:p>
    <w:p w14:paraId="21270C69" w14:textId="7336DFE3" w:rsidR="00BE46BF" w:rsidRDefault="00E40C80" w:rsidP="00E40C80">
      <w:pPr>
        <w:pStyle w:val="a7"/>
        <w:numPr>
          <w:ilvl w:val="0"/>
          <w:numId w:val="15"/>
        </w:numPr>
        <w:tabs>
          <w:tab w:val="left" w:pos="426"/>
        </w:tabs>
        <w:ind w:leftChars="0" w:left="284" w:hanging="142"/>
      </w:pPr>
      <w:r>
        <w:rPr>
          <w:rFonts w:hint="eastAsia"/>
        </w:rPr>
        <w:t>その他、</w:t>
      </w:r>
      <w:r>
        <w:t>サービス利用規約で除かれている機器および製品</w:t>
      </w:r>
      <w:r>
        <w:rPr>
          <w:rFonts w:hint="eastAsia"/>
        </w:rPr>
        <w:t>にお</w:t>
      </w:r>
      <w:r>
        <w:t>いて修理費用のすべてが填補されたか又は交換が可能な</w:t>
      </w:r>
      <w:r>
        <w:rPr>
          <w:rFonts w:hint="eastAsia"/>
        </w:rPr>
        <w:t>機器</w:t>
      </w:r>
      <w:r>
        <w:t>。</w:t>
      </w:r>
    </w:p>
    <w:p w14:paraId="3A1FB752" w14:textId="77777777" w:rsidR="00DA5151" w:rsidDel="00CA0E03" w:rsidRDefault="00DA5151" w:rsidP="00DA5151">
      <w:pPr>
        <w:rPr>
          <w:del w:id="6" w:author="大崎 剛" w:date="2024-08-09T16:54:00Z"/>
          <w:lang w:eastAsia="zh-TW"/>
        </w:rPr>
      </w:pPr>
    </w:p>
    <w:p w14:paraId="438EA2C4" w14:textId="28563E3A" w:rsidR="00DA5151" w:rsidRDefault="00DA5151" w:rsidP="004420A7">
      <w:pPr>
        <w:pStyle w:val="a7"/>
        <w:numPr>
          <w:ilvl w:val="0"/>
          <w:numId w:val="17"/>
        </w:numPr>
        <w:ind w:leftChars="0"/>
      </w:pPr>
      <w:r>
        <w:rPr>
          <w:rFonts w:hint="eastAsia"/>
        </w:rPr>
        <w:t>補償期間</w:t>
      </w:r>
    </w:p>
    <w:p w14:paraId="52070B40" w14:textId="3040F13D" w:rsidR="00DA5151" w:rsidRDefault="00EC41D6" w:rsidP="004420A7">
      <w:pPr>
        <w:ind w:firstLineChars="100" w:firstLine="210"/>
      </w:pPr>
      <w:r>
        <w:rPr>
          <w:rFonts w:hint="eastAsia"/>
        </w:rPr>
        <w:t>会員</w:t>
      </w:r>
      <w:r w:rsidR="00DA5151">
        <w:rPr>
          <w:rFonts w:hint="eastAsia"/>
        </w:rPr>
        <w:t>は、本サービスの利用契約開始日</w:t>
      </w:r>
      <w:r w:rsidR="004F628F">
        <w:rPr>
          <w:rFonts w:hint="eastAsia"/>
        </w:rPr>
        <w:t>の</w:t>
      </w:r>
      <w:r w:rsidR="00040E94" w:rsidRPr="00222B37">
        <w:rPr>
          <w:rFonts w:hint="eastAsia"/>
        </w:rPr>
        <w:t>属する月の翌々月</w:t>
      </w:r>
      <w:r w:rsidR="00BE46BF">
        <w:rPr>
          <w:rFonts w:hint="eastAsia"/>
        </w:rPr>
        <w:t>1</w:t>
      </w:r>
      <w:r w:rsidR="00040E94" w:rsidRPr="00222B37">
        <w:t>日</w:t>
      </w:r>
      <w:r w:rsidR="004F628F">
        <w:rPr>
          <w:rFonts w:hint="eastAsia"/>
        </w:rPr>
        <w:t>午前０時に始まり、１年後の応当日の前日午後</w:t>
      </w:r>
      <w:r w:rsidR="00BE46BF">
        <w:rPr>
          <w:rFonts w:hint="eastAsia"/>
        </w:rPr>
        <w:t>12</w:t>
      </w:r>
      <w:r w:rsidR="004F628F">
        <w:rPr>
          <w:rFonts w:hint="eastAsia"/>
        </w:rPr>
        <w:t>時（以下、「補償期間」といいます。）に終わり、</w:t>
      </w:r>
      <w:r w:rsidR="00DA5151">
        <w:t>本サービス契約期間中、</w:t>
      </w:r>
      <w:r w:rsidR="004F628F">
        <w:rPr>
          <w:rFonts w:hint="eastAsia"/>
        </w:rPr>
        <w:t>補償期間が継続されます。</w:t>
      </w:r>
      <w:r w:rsidR="00DA5151">
        <w:t>なお、本</w:t>
      </w:r>
      <w:r w:rsidR="004F628F">
        <w:rPr>
          <w:rFonts w:hint="eastAsia"/>
        </w:rPr>
        <w:t>サービス利用契約期間</w:t>
      </w:r>
      <w:r w:rsidR="00DA5151">
        <w:t>の前日以前、または本サービスの</w:t>
      </w:r>
      <w:r w:rsidR="00A81870" w:rsidRPr="00A81870">
        <w:rPr>
          <w:rFonts w:hint="eastAsia"/>
        </w:rPr>
        <w:t>解約日、解除日または終了日の</w:t>
      </w:r>
      <w:r w:rsidR="00040E94" w:rsidRPr="00222B37">
        <w:rPr>
          <w:rFonts w:hint="eastAsia"/>
        </w:rPr>
        <w:t>属する月の</w:t>
      </w:r>
      <w:r w:rsidR="00040E94">
        <w:rPr>
          <w:rFonts w:hint="eastAsia"/>
        </w:rPr>
        <w:t>末日</w:t>
      </w:r>
      <w:r w:rsidR="00A81870" w:rsidRPr="00A81870">
        <w:rPr>
          <w:rFonts w:hint="eastAsia"/>
        </w:rPr>
        <w:t>午後</w:t>
      </w:r>
      <w:r w:rsidR="00A81870" w:rsidRPr="00A81870">
        <w:t>12時</w:t>
      </w:r>
      <w:r w:rsidR="00DA5151">
        <w:t>以降に対象</w:t>
      </w:r>
      <w:r w:rsidR="004F628F">
        <w:rPr>
          <w:rFonts w:hint="eastAsia"/>
        </w:rPr>
        <w:t>機器</w:t>
      </w:r>
      <w:r w:rsidR="00DA5151">
        <w:t>に生じた損害に対しては本特典の適用はありません。</w:t>
      </w:r>
    </w:p>
    <w:p w14:paraId="4119E5CF" w14:textId="77777777" w:rsidR="00DA5151" w:rsidRDefault="00DA5151" w:rsidP="00DA5151"/>
    <w:p w14:paraId="359F92AA" w14:textId="7F2F51C1" w:rsidR="00EC41D6" w:rsidRDefault="00DA5151" w:rsidP="004F628F">
      <w:pPr>
        <w:pStyle w:val="a7"/>
        <w:numPr>
          <w:ilvl w:val="0"/>
          <w:numId w:val="17"/>
        </w:numPr>
        <w:ind w:leftChars="0"/>
      </w:pPr>
      <w:r>
        <w:rPr>
          <w:rFonts w:hint="eastAsia"/>
        </w:rPr>
        <w:t>補償</w:t>
      </w:r>
      <w:r w:rsidR="004F628F">
        <w:rPr>
          <w:rFonts w:hint="eastAsia"/>
        </w:rPr>
        <w:t>対象事故</w:t>
      </w:r>
      <w:r w:rsidR="005530E6">
        <w:rPr>
          <w:rFonts w:hint="eastAsia"/>
        </w:rPr>
        <w:t>および保険金額</w:t>
      </w:r>
    </w:p>
    <w:p w14:paraId="35E36FC4" w14:textId="3CD5DAE5" w:rsidR="00204494" w:rsidRDefault="00204494" w:rsidP="00204494">
      <w:pPr>
        <w:pStyle w:val="a7"/>
        <w:numPr>
          <w:ilvl w:val="0"/>
          <w:numId w:val="19"/>
        </w:numPr>
        <w:tabs>
          <w:tab w:val="left" w:pos="426"/>
        </w:tabs>
        <w:ind w:leftChars="0" w:left="142" w:hanging="142"/>
      </w:pPr>
      <w:r>
        <w:rPr>
          <w:rFonts w:hint="eastAsia"/>
        </w:rPr>
        <w:t>補償</w:t>
      </w:r>
      <w:r w:rsidR="004F628F">
        <w:rPr>
          <w:rFonts w:hint="eastAsia"/>
        </w:rPr>
        <w:t>対象事故</w:t>
      </w:r>
    </w:p>
    <w:p w14:paraId="1332239A" w14:textId="4B31251D" w:rsidR="005530E6" w:rsidRDefault="005530E6" w:rsidP="00674728">
      <w:pPr>
        <w:pStyle w:val="a7"/>
        <w:tabs>
          <w:tab w:val="left" w:pos="284"/>
        </w:tabs>
        <w:ind w:leftChars="0" w:left="142" w:firstLine="142"/>
      </w:pPr>
      <w:r>
        <w:rPr>
          <w:rFonts w:hint="eastAsia"/>
        </w:rPr>
        <w:t>上記3.「補償期間」中に</w:t>
      </w:r>
      <w:r w:rsidR="004C7F58">
        <w:rPr>
          <w:rFonts w:hint="eastAsia"/>
        </w:rPr>
        <w:t>、</w:t>
      </w:r>
      <w:r w:rsidR="007A1470">
        <w:rPr>
          <w:rFonts w:hint="eastAsia"/>
        </w:rPr>
        <w:t>偶然な事故</w:t>
      </w:r>
      <w:r w:rsidR="00674728" w:rsidRPr="001A5476">
        <w:rPr>
          <w:rFonts w:hint="eastAsia"/>
        </w:rPr>
        <w:t>、電気的・機械的事故</w:t>
      </w:r>
      <w:r w:rsidR="00021DEA">
        <w:rPr>
          <w:rFonts w:hint="eastAsia"/>
        </w:rPr>
        <w:t>、盗難</w:t>
      </w:r>
      <w:r w:rsidR="007A1470">
        <w:rPr>
          <w:rFonts w:hint="eastAsia"/>
        </w:rPr>
        <w:t>により上記2.「対象機器」に生じた損害</w:t>
      </w:r>
      <w:r w:rsidR="004C7F58">
        <w:rPr>
          <w:rFonts w:hint="eastAsia"/>
        </w:rPr>
        <w:t>（</w:t>
      </w:r>
      <w:r w:rsidR="004C7F58" w:rsidRPr="004C7F58">
        <w:rPr>
          <w:rFonts w:hint="eastAsia"/>
        </w:rPr>
        <w:t>外装の破損、損壊、水濡れ、</w:t>
      </w:r>
      <w:r w:rsidR="00F730A5" w:rsidRPr="00F730A5">
        <w:rPr>
          <w:rFonts w:hint="eastAsia"/>
        </w:rPr>
        <w:t>電気的機械的故障</w:t>
      </w:r>
      <w:ins w:id="7" w:author="持舘 憲宏" w:date="2024-09-27T14:10:00Z">
        <w:r w:rsidR="00445063">
          <w:rPr>
            <w:rFonts w:hint="eastAsia"/>
          </w:rPr>
          <w:t>、盗難</w:t>
        </w:r>
      </w:ins>
      <w:r w:rsidR="004C7F58">
        <w:rPr>
          <w:rFonts w:hint="eastAsia"/>
        </w:rPr>
        <w:t>）</w:t>
      </w:r>
      <w:r w:rsidR="007A1470">
        <w:rPr>
          <w:rFonts w:hint="eastAsia"/>
        </w:rPr>
        <w:t>に対して</w:t>
      </w:r>
      <w:r w:rsidR="001B4E26">
        <w:rPr>
          <w:rFonts w:hint="eastAsia"/>
        </w:rPr>
        <w:t>、保険金を支払います。</w:t>
      </w:r>
    </w:p>
    <w:p w14:paraId="3AFFCDCE" w14:textId="103FA650" w:rsidR="00204494" w:rsidRDefault="00204494" w:rsidP="00204494">
      <w:pPr>
        <w:pStyle w:val="a7"/>
        <w:numPr>
          <w:ilvl w:val="0"/>
          <w:numId w:val="19"/>
        </w:numPr>
        <w:tabs>
          <w:tab w:val="left" w:pos="426"/>
        </w:tabs>
        <w:ind w:leftChars="0" w:left="142" w:hanging="142"/>
      </w:pPr>
      <w:r>
        <w:rPr>
          <w:rFonts w:hint="eastAsia"/>
        </w:rPr>
        <w:t>保険金額</w:t>
      </w:r>
    </w:p>
    <w:p w14:paraId="6488B59B" w14:textId="62D5CB88" w:rsidR="001B08C2" w:rsidDel="00BE46BF" w:rsidRDefault="004F628F" w:rsidP="008F2E7A">
      <w:pPr>
        <w:pStyle w:val="a7"/>
        <w:tabs>
          <w:tab w:val="left" w:pos="284"/>
        </w:tabs>
        <w:ind w:leftChars="0" w:left="142" w:firstLine="142"/>
        <w:rPr>
          <w:del w:id="8" w:author="菱沼 正美" w:date="2024-09-13T09:31:00Z"/>
        </w:rPr>
      </w:pPr>
      <w:r>
        <w:rPr>
          <w:rFonts w:hint="eastAsia"/>
        </w:rPr>
        <w:t>以下</w:t>
      </w:r>
      <w:r w:rsidR="006B77A3">
        <w:rPr>
          <w:rFonts w:hint="eastAsia"/>
        </w:rPr>
        <w:t>の</w:t>
      </w:r>
      <w:r w:rsidR="00CE48AB">
        <w:rPr>
          <w:rFonts w:hint="eastAsia"/>
        </w:rPr>
        <w:t>各</w:t>
      </w:r>
      <w:r w:rsidR="006B77A3">
        <w:rPr>
          <w:rFonts w:hint="eastAsia"/>
        </w:rPr>
        <w:t>対象機器</w:t>
      </w:r>
      <w:r w:rsidR="00CE48AB">
        <w:rPr>
          <w:rFonts w:hint="eastAsia"/>
        </w:rPr>
        <w:t>について修理可能な場合、</w:t>
      </w:r>
      <w:r>
        <w:rPr>
          <w:rFonts w:hint="eastAsia"/>
        </w:rPr>
        <w:t>保険金額を限度として修理費用をお支払いします。</w:t>
      </w:r>
    </w:p>
    <w:p w14:paraId="48803BF4" w14:textId="79237295" w:rsidR="00C6483D" w:rsidRDefault="00C6483D" w:rsidP="00A67BCB">
      <w:pPr>
        <w:pStyle w:val="a7"/>
        <w:tabs>
          <w:tab w:val="left" w:pos="284"/>
        </w:tabs>
        <w:ind w:leftChars="0" w:left="142" w:firstLine="142"/>
      </w:pPr>
    </w:p>
    <w:tbl>
      <w:tblPr>
        <w:tblStyle w:val="a8"/>
        <w:tblW w:w="0" w:type="auto"/>
        <w:tblLook w:val="04A0" w:firstRow="1" w:lastRow="0" w:firstColumn="1" w:lastColumn="0" w:noHBand="0" w:noVBand="1"/>
      </w:tblPr>
      <w:tblGrid>
        <w:gridCol w:w="2740"/>
        <w:gridCol w:w="3420"/>
        <w:gridCol w:w="2240"/>
      </w:tblGrid>
      <w:tr w:rsidR="00021DEA" w:rsidRPr="00021DEA" w14:paraId="3F54B12A" w14:textId="77777777" w:rsidTr="00021DEA">
        <w:trPr>
          <w:trHeight w:val="375"/>
        </w:trPr>
        <w:tc>
          <w:tcPr>
            <w:tcW w:w="2740" w:type="dxa"/>
            <w:hideMark/>
          </w:tcPr>
          <w:p w14:paraId="4680F01E" w14:textId="331F6DEA" w:rsidR="00021DEA" w:rsidRPr="002655A0" w:rsidRDefault="00021DEA" w:rsidP="002655A0">
            <w:pPr>
              <w:jc w:val="center"/>
            </w:pPr>
            <w:r w:rsidRPr="002655A0">
              <w:rPr>
                <w:rFonts w:hint="eastAsia"/>
              </w:rPr>
              <w:t>対象</w:t>
            </w:r>
            <w:del w:id="9" w:author="持舘 憲宏" w:date="2024-09-27T14:19:00Z">
              <w:r w:rsidRPr="002655A0" w:rsidDel="00FD225A">
                <w:rPr>
                  <w:rFonts w:hint="eastAsia"/>
                </w:rPr>
                <w:delText>端末</w:delText>
              </w:r>
            </w:del>
            <w:ins w:id="10" w:author="持舘 憲宏" w:date="2024-09-27T14:19:00Z">
              <w:r w:rsidR="00FD225A">
                <w:rPr>
                  <w:rFonts w:hint="eastAsia"/>
                </w:rPr>
                <w:t>機器</w:t>
              </w:r>
            </w:ins>
          </w:p>
        </w:tc>
        <w:tc>
          <w:tcPr>
            <w:tcW w:w="3420" w:type="dxa"/>
            <w:hideMark/>
          </w:tcPr>
          <w:p w14:paraId="5B88764E" w14:textId="77777777" w:rsidR="00021DEA" w:rsidRPr="002655A0" w:rsidRDefault="00021DEA" w:rsidP="00021DEA">
            <w:pPr>
              <w:ind w:left="426" w:hanging="142"/>
              <w:jc w:val="center"/>
            </w:pPr>
            <w:r w:rsidRPr="002655A0">
              <w:rPr>
                <w:rFonts w:hint="eastAsia"/>
              </w:rPr>
              <w:t>保険金額（※1）</w:t>
            </w:r>
          </w:p>
        </w:tc>
        <w:tc>
          <w:tcPr>
            <w:tcW w:w="2240" w:type="dxa"/>
            <w:hideMark/>
          </w:tcPr>
          <w:p w14:paraId="1D2F6C26" w14:textId="77777777" w:rsidR="00021DEA" w:rsidRPr="002655A0" w:rsidRDefault="00021DEA" w:rsidP="002655A0">
            <w:pPr>
              <w:jc w:val="center"/>
            </w:pPr>
            <w:r w:rsidRPr="002655A0">
              <w:rPr>
                <w:rFonts w:hint="eastAsia"/>
              </w:rPr>
              <w:t>ご利用上限回数</w:t>
            </w:r>
          </w:p>
        </w:tc>
      </w:tr>
      <w:tr w:rsidR="00021DEA" w:rsidRPr="00021DEA" w14:paraId="6B824CB4" w14:textId="77777777" w:rsidTr="00A67BCB">
        <w:trPr>
          <w:trHeight w:val="375"/>
        </w:trPr>
        <w:tc>
          <w:tcPr>
            <w:tcW w:w="2740" w:type="dxa"/>
            <w:hideMark/>
          </w:tcPr>
          <w:p w14:paraId="2F1D7D6A" w14:textId="77777777" w:rsidR="00021DEA" w:rsidRPr="00021DEA" w:rsidRDefault="00021DEA" w:rsidP="00021DEA">
            <w:r w:rsidRPr="00021DEA">
              <w:rPr>
                <w:rFonts w:hint="eastAsia"/>
              </w:rPr>
              <w:t>ウォーターサーバー</w:t>
            </w:r>
          </w:p>
        </w:tc>
        <w:tc>
          <w:tcPr>
            <w:tcW w:w="3420" w:type="dxa"/>
            <w:vMerge w:val="restart"/>
            <w:vAlign w:val="center"/>
            <w:hideMark/>
          </w:tcPr>
          <w:p w14:paraId="1961073A" w14:textId="16E7D9E2" w:rsidR="00021DEA" w:rsidRPr="002655A0" w:rsidRDefault="00021DEA" w:rsidP="00A67BCB">
            <w:pPr>
              <w:ind w:left="284"/>
              <w:jc w:val="center"/>
            </w:pPr>
            <w:r w:rsidRPr="00021DEA">
              <w:rPr>
                <w:rFonts w:hint="eastAsia"/>
              </w:rPr>
              <w:t>修理可能：最大30万円</w:t>
            </w:r>
            <w:r w:rsidR="002655A0">
              <w:rPr>
                <w:rFonts w:hint="eastAsia"/>
              </w:rPr>
              <w:t>(※2)</w:t>
            </w:r>
            <w:r w:rsidRPr="00021DEA">
              <w:rPr>
                <w:rFonts w:hint="eastAsia"/>
              </w:rPr>
              <w:br/>
              <w:t>修理不能：最大30万円</w:t>
            </w:r>
            <w:r w:rsidR="002655A0">
              <w:rPr>
                <w:rFonts w:hint="eastAsia"/>
              </w:rPr>
              <w:t>(※3)</w:t>
            </w:r>
          </w:p>
        </w:tc>
        <w:tc>
          <w:tcPr>
            <w:tcW w:w="2240" w:type="dxa"/>
            <w:vMerge w:val="restart"/>
            <w:vAlign w:val="center"/>
            <w:hideMark/>
          </w:tcPr>
          <w:p w14:paraId="3A5F0CFE" w14:textId="77777777" w:rsidR="00021DEA" w:rsidRPr="00021DEA" w:rsidRDefault="00021DEA" w:rsidP="00A67BCB">
            <w:pPr>
              <w:jc w:val="center"/>
            </w:pPr>
            <w:r w:rsidRPr="00021DEA">
              <w:rPr>
                <w:rFonts w:hint="eastAsia"/>
              </w:rPr>
              <w:t>保険金の支払回数は制限なし（※4）</w:t>
            </w:r>
          </w:p>
        </w:tc>
      </w:tr>
      <w:tr w:rsidR="00021DEA" w:rsidRPr="00021DEA" w14:paraId="7DDC1F16" w14:textId="77777777" w:rsidTr="00021DEA">
        <w:trPr>
          <w:trHeight w:val="375"/>
        </w:trPr>
        <w:tc>
          <w:tcPr>
            <w:tcW w:w="2740" w:type="dxa"/>
            <w:hideMark/>
          </w:tcPr>
          <w:p w14:paraId="00C58CD5" w14:textId="2945F96F" w:rsidR="00021DEA" w:rsidRPr="00021DEA" w:rsidRDefault="00021DEA" w:rsidP="00021DEA">
            <w:r w:rsidRPr="00021DEA">
              <w:rPr>
                <w:rFonts w:hint="eastAsia"/>
              </w:rPr>
              <w:t>冷蔵庫</w:t>
            </w:r>
            <w:r w:rsidR="00BE46BF">
              <w:rPr>
                <w:rFonts w:hint="eastAsia"/>
              </w:rPr>
              <w:t>・冷凍庫</w:t>
            </w:r>
          </w:p>
        </w:tc>
        <w:tc>
          <w:tcPr>
            <w:tcW w:w="3420" w:type="dxa"/>
            <w:vMerge/>
            <w:hideMark/>
          </w:tcPr>
          <w:p w14:paraId="35B8692C" w14:textId="77777777" w:rsidR="00021DEA" w:rsidRPr="00021DEA" w:rsidRDefault="00021DEA" w:rsidP="00021DEA">
            <w:pPr>
              <w:ind w:left="426" w:hanging="142"/>
            </w:pPr>
          </w:p>
        </w:tc>
        <w:tc>
          <w:tcPr>
            <w:tcW w:w="2240" w:type="dxa"/>
            <w:vMerge/>
            <w:hideMark/>
          </w:tcPr>
          <w:p w14:paraId="7EA793C0" w14:textId="77777777" w:rsidR="00021DEA" w:rsidRPr="00021DEA" w:rsidRDefault="00021DEA" w:rsidP="00021DEA">
            <w:pPr>
              <w:ind w:left="426" w:hanging="142"/>
            </w:pPr>
          </w:p>
        </w:tc>
      </w:tr>
      <w:tr w:rsidR="00021DEA" w:rsidRPr="00021DEA" w14:paraId="1A4EA066" w14:textId="77777777" w:rsidTr="00021DEA">
        <w:trPr>
          <w:trHeight w:val="375"/>
        </w:trPr>
        <w:tc>
          <w:tcPr>
            <w:tcW w:w="2740" w:type="dxa"/>
            <w:hideMark/>
          </w:tcPr>
          <w:p w14:paraId="00A19664" w14:textId="77777777" w:rsidR="00021DEA" w:rsidRPr="00021DEA" w:rsidRDefault="00021DEA" w:rsidP="00021DEA">
            <w:r w:rsidRPr="00021DEA">
              <w:rPr>
                <w:rFonts w:hint="eastAsia"/>
              </w:rPr>
              <w:t>コーヒーメーカー</w:t>
            </w:r>
          </w:p>
        </w:tc>
        <w:tc>
          <w:tcPr>
            <w:tcW w:w="3420" w:type="dxa"/>
            <w:vMerge/>
            <w:hideMark/>
          </w:tcPr>
          <w:p w14:paraId="5213367F" w14:textId="77777777" w:rsidR="00021DEA" w:rsidRPr="00021DEA" w:rsidRDefault="00021DEA" w:rsidP="00021DEA">
            <w:pPr>
              <w:ind w:left="426" w:hanging="142"/>
            </w:pPr>
          </w:p>
        </w:tc>
        <w:tc>
          <w:tcPr>
            <w:tcW w:w="2240" w:type="dxa"/>
            <w:vMerge/>
            <w:hideMark/>
          </w:tcPr>
          <w:p w14:paraId="461E7A82" w14:textId="77777777" w:rsidR="00021DEA" w:rsidRPr="00021DEA" w:rsidRDefault="00021DEA" w:rsidP="00021DEA">
            <w:pPr>
              <w:ind w:left="426" w:hanging="142"/>
            </w:pPr>
          </w:p>
        </w:tc>
      </w:tr>
    </w:tbl>
    <w:p w14:paraId="14249059" w14:textId="2BCC92D2" w:rsidR="00021DEA" w:rsidDel="006D5F6B" w:rsidRDefault="00021DEA" w:rsidP="008F2E7A">
      <w:pPr>
        <w:ind w:left="426" w:hanging="142"/>
        <w:rPr>
          <w:del w:id="11" w:author="菱沼 正美" w:date="2024-09-12T14:21:00Z"/>
        </w:rPr>
      </w:pPr>
    </w:p>
    <w:p w14:paraId="105DE77A" w14:textId="34E969DD" w:rsidR="00021DEA" w:rsidDel="00A67BCB" w:rsidRDefault="00021DEA" w:rsidP="008F2E7A">
      <w:pPr>
        <w:ind w:left="426" w:hanging="142"/>
        <w:rPr>
          <w:del w:id="12" w:author="持舘 憲宏" w:date="2024-09-13T11:48:00Z"/>
        </w:rPr>
      </w:pPr>
    </w:p>
    <w:p w14:paraId="022FBAD7" w14:textId="77777777" w:rsidR="00A67BCB" w:rsidRDefault="00A67BCB" w:rsidP="008F2E7A">
      <w:pPr>
        <w:ind w:left="426" w:hanging="142"/>
        <w:rPr>
          <w:ins w:id="13" w:author="持舘 憲宏" w:date="2024-09-13T11:48:00Z"/>
        </w:rPr>
      </w:pPr>
    </w:p>
    <w:p w14:paraId="50F03F70" w14:textId="67D5B169" w:rsidR="00040E94" w:rsidRDefault="00040E94" w:rsidP="00E40C80">
      <w:pPr>
        <w:pStyle w:val="a7"/>
        <w:numPr>
          <w:ilvl w:val="1"/>
          <w:numId w:val="31"/>
        </w:numPr>
        <w:tabs>
          <w:tab w:val="left" w:pos="567"/>
        </w:tabs>
        <w:ind w:leftChars="0" w:left="284" w:hanging="142"/>
      </w:pPr>
      <w:r>
        <w:t>修理可能とは、対象</w:t>
      </w:r>
      <w:r>
        <w:rPr>
          <w:rFonts w:hint="eastAsia"/>
        </w:rPr>
        <w:t>機器</w:t>
      </w:r>
      <w:r>
        <w:t>をメーカー等で修理をした状況を指し</w:t>
      </w:r>
      <w:r>
        <w:rPr>
          <w:rFonts w:hint="eastAsia"/>
        </w:rPr>
        <w:t>、</w:t>
      </w:r>
      <w:r>
        <w:t>修理により同等品を本体交換した場合</w:t>
      </w:r>
      <w:r>
        <w:rPr>
          <w:rFonts w:hint="eastAsia"/>
        </w:rPr>
        <w:t>も含み</w:t>
      </w:r>
      <w:r>
        <w:t>ます。また、修理不能とは、対象端末のメーカー等での修理が不可能な状況（盗難を含む）を指します。なお、対象機器がメーカー保証、</w:t>
      </w:r>
      <w:r>
        <w:rPr>
          <w:rFonts w:hint="eastAsia"/>
        </w:rPr>
        <w:t>販売店</w:t>
      </w:r>
      <w:r>
        <w:t>による補償制度等により、本特典で保険金が支払われる場合と重複した場合には、他の補償制度による補償を優先することとします</w:t>
      </w:r>
      <w:r>
        <w:rPr>
          <w:rFonts w:hint="eastAsia"/>
        </w:rPr>
        <w:t>。</w:t>
      </w:r>
    </w:p>
    <w:p w14:paraId="399F63A7" w14:textId="3CD64E89" w:rsidR="006D5F6B" w:rsidRPr="00E40C80" w:rsidRDefault="0080236D" w:rsidP="00E40C80">
      <w:pPr>
        <w:pStyle w:val="a7"/>
        <w:numPr>
          <w:ilvl w:val="1"/>
          <w:numId w:val="31"/>
        </w:numPr>
        <w:tabs>
          <w:tab w:val="left" w:pos="567"/>
        </w:tabs>
        <w:ind w:leftChars="0" w:left="284" w:hanging="142"/>
        <w:rPr>
          <w:rFonts w:asciiTheme="minorEastAsia" w:hAnsiTheme="minorEastAsia"/>
          <w:color w:val="000000" w:themeColor="text1"/>
        </w:rPr>
      </w:pPr>
      <w:r w:rsidRPr="00E40C80">
        <w:rPr>
          <w:rFonts w:asciiTheme="minorEastAsia" w:hAnsiTheme="minorEastAsia"/>
          <w:color w:val="000000" w:themeColor="text1"/>
        </w:rPr>
        <w:t>対象</w:t>
      </w:r>
      <w:r w:rsidRPr="00E40C80">
        <w:rPr>
          <w:rFonts w:asciiTheme="minorEastAsia" w:hAnsiTheme="minorEastAsia" w:hint="eastAsia"/>
          <w:color w:val="000000" w:themeColor="text1"/>
        </w:rPr>
        <w:t>機器</w:t>
      </w:r>
      <w:r w:rsidRPr="00E40C80">
        <w:rPr>
          <w:rFonts w:asciiTheme="minorEastAsia" w:hAnsiTheme="minorEastAsia"/>
          <w:color w:val="000000" w:themeColor="text1"/>
        </w:rPr>
        <w:t>のメーカー保証内の故障の場合は、有償修理に要した実費に対して、最大金額</w:t>
      </w:r>
      <w:r w:rsidRPr="00E40C80">
        <w:rPr>
          <w:rFonts w:asciiTheme="minorEastAsia" w:hAnsiTheme="minorEastAsia" w:hint="eastAsia"/>
          <w:color w:val="000000" w:themeColor="text1"/>
        </w:rPr>
        <w:t>（</w:t>
      </w:r>
      <w:r w:rsidRPr="00E40C80">
        <w:rPr>
          <w:rFonts w:asciiTheme="minorEastAsia" w:hAnsiTheme="minorEastAsia"/>
          <w:color w:val="000000" w:themeColor="text1"/>
        </w:rPr>
        <w:t>1回・1事故について</w:t>
      </w:r>
      <w:r w:rsidR="004E7A7B" w:rsidRPr="00E40C80">
        <w:rPr>
          <w:rFonts w:asciiTheme="minorEastAsia" w:hAnsiTheme="minorEastAsia"/>
          <w:color w:val="000000" w:themeColor="text1"/>
        </w:rPr>
        <w:t>3</w:t>
      </w:r>
      <w:r w:rsidRPr="00E40C80">
        <w:rPr>
          <w:rFonts w:asciiTheme="minorEastAsia" w:hAnsiTheme="minorEastAsia"/>
          <w:color w:val="000000" w:themeColor="text1"/>
        </w:rPr>
        <w:t>0万円）を上限として保険金をお支払いします。なお、修理により同等品を本体交換した場合も修理可能扱いとなります。</w:t>
      </w:r>
    </w:p>
    <w:p w14:paraId="6B2339DF" w14:textId="6F55D596" w:rsidR="006D5F6B" w:rsidRPr="00E40C80" w:rsidRDefault="004B2FBA" w:rsidP="00E40C80">
      <w:pPr>
        <w:pStyle w:val="a7"/>
        <w:numPr>
          <w:ilvl w:val="1"/>
          <w:numId w:val="31"/>
        </w:numPr>
        <w:tabs>
          <w:tab w:val="left" w:pos="567"/>
        </w:tabs>
        <w:ind w:leftChars="0" w:left="284" w:hanging="142"/>
        <w:rPr>
          <w:rFonts w:asciiTheme="minorEastAsia" w:hAnsiTheme="minorEastAsia"/>
          <w:color w:val="000000" w:themeColor="text1"/>
        </w:rPr>
      </w:pPr>
      <w:r w:rsidRPr="00E40C80">
        <w:rPr>
          <w:rFonts w:asciiTheme="minorEastAsia" w:hAnsiTheme="minorEastAsia" w:hint="eastAsia"/>
          <w:color w:val="000000" w:themeColor="text1"/>
        </w:rPr>
        <w:t>修理不能となった当該機器の購入価格を上限として保険金をお支払いします。ただし、購入証明書（購入時の価格が記載されている書類）の提出ができず、同等価格の機器を再購入された場合は、その再購入価格を限度として、交換費用をお支払いします。</w:t>
      </w:r>
    </w:p>
    <w:p w14:paraId="32BFBB8C" w14:textId="50F4C09E" w:rsidR="0080236D" w:rsidRPr="00A67BCB" w:rsidRDefault="0080236D" w:rsidP="00E40C80">
      <w:pPr>
        <w:pStyle w:val="a7"/>
        <w:numPr>
          <w:ilvl w:val="1"/>
          <w:numId w:val="31"/>
        </w:numPr>
        <w:tabs>
          <w:tab w:val="left" w:pos="567"/>
        </w:tabs>
        <w:ind w:leftChars="0" w:left="284" w:hanging="142"/>
        <w:rPr>
          <w:rFonts w:asciiTheme="minorEastAsia" w:hAnsiTheme="minorEastAsia"/>
        </w:rPr>
      </w:pPr>
      <w:r w:rsidRPr="00E40C80">
        <w:rPr>
          <w:rFonts w:asciiTheme="minorEastAsia" w:hAnsiTheme="minorEastAsia" w:hint="eastAsia"/>
        </w:rPr>
        <w:t>本サービス利用者</w:t>
      </w:r>
      <w:r w:rsidRPr="00E40C80">
        <w:rPr>
          <w:rFonts w:asciiTheme="minorEastAsia" w:hAnsiTheme="minorEastAsia"/>
        </w:rPr>
        <w:t>に対して支払われる保険金の上限額は、1年間（起算日は本サービスの利用契約開始日</w:t>
      </w:r>
      <w:r w:rsidR="006D5F6B" w:rsidRPr="006D5F6B">
        <w:rPr>
          <w:rFonts w:asciiTheme="minorEastAsia" w:hAnsiTheme="minorEastAsia" w:hint="eastAsia"/>
        </w:rPr>
        <w:t>の属する月の翌々月</w:t>
      </w:r>
      <w:r w:rsidR="006D5F6B" w:rsidRPr="006D5F6B">
        <w:rPr>
          <w:rFonts w:asciiTheme="minorEastAsia" w:hAnsiTheme="minorEastAsia"/>
        </w:rPr>
        <w:t>1日</w:t>
      </w:r>
      <w:r w:rsidRPr="00E40C80">
        <w:rPr>
          <w:rFonts w:asciiTheme="minorEastAsia" w:hAnsiTheme="minorEastAsia"/>
        </w:rPr>
        <w:t>）</w:t>
      </w:r>
      <w:r w:rsidR="004B2FBA" w:rsidRPr="00E40C80">
        <w:rPr>
          <w:rFonts w:asciiTheme="minorEastAsia" w:hAnsiTheme="minorEastAsia" w:hint="eastAsia"/>
        </w:rPr>
        <w:t>の</w:t>
      </w:r>
      <w:r w:rsidR="004B2FBA" w:rsidRPr="00A67BCB">
        <w:rPr>
          <w:rFonts w:asciiTheme="minorEastAsia" w:hAnsiTheme="minorEastAsia" w:hint="eastAsia"/>
        </w:rPr>
        <w:t>上限はなし</w:t>
      </w:r>
      <w:r w:rsidRPr="00A67BCB">
        <w:rPr>
          <w:rFonts w:asciiTheme="minorEastAsia" w:hAnsiTheme="minorEastAsia"/>
        </w:rPr>
        <w:t>です。また、本サービスの利用契約開始日より1年間の間に</w:t>
      </w:r>
      <w:r w:rsidRPr="00A67BCB">
        <w:rPr>
          <w:rFonts w:asciiTheme="minorEastAsia" w:hAnsiTheme="minorEastAsia" w:hint="eastAsia"/>
        </w:rPr>
        <w:t>機器</w:t>
      </w:r>
      <w:r w:rsidRPr="00A67BCB">
        <w:rPr>
          <w:rFonts w:asciiTheme="minorEastAsia" w:hAnsiTheme="minorEastAsia"/>
        </w:rPr>
        <w:t>数、支払回数は同一</w:t>
      </w:r>
      <w:r w:rsidRPr="00A67BCB">
        <w:rPr>
          <w:rFonts w:asciiTheme="minorEastAsia" w:hAnsiTheme="minorEastAsia" w:hint="eastAsia"/>
        </w:rPr>
        <w:t>機器</w:t>
      </w:r>
      <w:r w:rsidRPr="00A67BCB">
        <w:rPr>
          <w:rFonts w:asciiTheme="minorEastAsia" w:hAnsiTheme="minorEastAsia"/>
        </w:rPr>
        <w:t>か異なる</w:t>
      </w:r>
      <w:r w:rsidRPr="00A67BCB">
        <w:rPr>
          <w:rFonts w:asciiTheme="minorEastAsia" w:hAnsiTheme="minorEastAsia" w:hint="eastAsia"/>
        </w:rPr>
        <w:t>機器</w:t>
      </w:r>
      <w:r w:rsidRPr="00A67BCB">
        <w:rPr>
          <w:rFonts w:asciiTheme="minorEastAsia" w:hAnsiTheme="minorEastAsia"/>
        </w:rPr>
        <w:t>であるかを問わず、</w:t>
      </w:r>
      <w:r w:rsidR="004B2FBA" w:rsidRPr="00A67BCB">
        <w:rPr>
          <w:rFonts w:asciiTheme="minorEastAsia" w:hAnsiTheme="minorEastAsia" w:hint="eastAsia"/>
        </w:rPr>
        <w:t>制限なしとします。</w:t>
      </w:r>
      <w:r w:rsidRPr="00A67BCB">
        <w:rPr>
          <w:rFonts w:asciiTheme="minorEastAsia" w:hAnsiTheme="minorEastAsia"/>
        </w:rPr>
        <w:t>なお同一事故による求償は1度きりとします。</w:t>
      </w:r>
    </w:p>
    <w:p w14:paraId="6736A317" w14:textId="1883FF72" w:rsidR="0080236D" w:rsidDel="00A67BCB" w:rsidRDefault="0080236D" w:rsidP="00DA5151">
      <w:pPr>
        <w:rPr>
          <w:del w:id="14" w:author="持舘 憲宏" w:date="2024-09-13T11:48:00Z"/>
        </w:rPr>
      </w:pPr>
    </w:p>
    <w:p w14:paraId="03689C88" w14:textId="77777777" w:rsidR="00A67BCB" w:rsidRDefault="00A67BCB" w:rsidP="00DA5151">
      <w:pPr>
        <w:rPr>
          <w:ins w:id="15" w:author="持舘 憲宏" w:date="2024-09-13T11:48:00Z"/>
        </w:rPr>
      </w:pPr>
    </w:p>
    <w:p w14:paraId="198C50B0" w14:textId="2EF1C516" w:rsidR="00DA5151" w:rsidRDefault="00DA5151" w:rsidP="00613504">
      <w:pPr>
        <w:pStyle w:val="a7"/>
        <w:numPr>
          <w:ilvl w:val="0"/>
          <w:numId w:val="17"/>
        </w:numPr>
        <w:ind w:leftChars="0"/>
      </w:pPr>
      <w:r>
        <w:rPr>
          <w:rFonts w:hint="eastAsia"/>
        </w:rPr>
        <w:t>提出必要書類</w:t>
      </w:r>
    </w:p>
    <w:p w14:paraId="1A56D445" w14:textId="281C118F" w:rsidR="00613504" w:rsidRDefault="00613504" w:rsidP="00613504">
      <w:pPr>
        <w:ind w:firstLineChars="100" w:firstLine="210"/>
      </w:pPr>
      <w:r>
        <w:rPr>
          <w:rFonts w:hint="eastAsia"/>
        </w:rPr>
        <w:t>本</w:t>
      </w:r>
      <w:r w:rsidR="005C74C7">
        <w:rPr>
          <w:rFonts w:hint="eastAsia"/>
        </w:rPr>
        <w:t>特典</w:t>
      </w:r>
      <w:r>
        <w:rPr>
          <w:rFonts w:hint="eastAsia"/>
        </w:rPr>
        <w:t>の利用に際し、以下の書類をご提出いただきます。</w:t>
      </w:r>
    </w:p>
    <w:p w14:paraId="19345893" w14:textId="4C7D36E6" w:rsidR="00613504" w:rsidRDefault="00613504" w:rsidP="00613504">
      <w:pPr>
        <w:pStyle w:val="a7"/>
        <w:numPr>
          <w:ilvl w:val="0"/>
          <w:numId w:val="23"/>
        </w:numPr>
        <w:tabs>
          <w:tab w:val="left" w:pos="426"/>
        </w:tabs>
        <w:ind w:leftChars="0" w:left="284" w:hanging="142"/>
      </w:pPr>
      <w:r w:rsidRPr="005170CA">
        <w:rPr>
          <w:rFonts w:hint="eastAsia"/>
        </w:rPr>
        <w:t>引受保険会社所定の事故状況説明書兼保険金請求書</w:t>
      </w:r>
    </w:p>
    <w:p w14:paraId="37258024" w14:textId="1A530B6A" w:rsidR="00613504" w:rsidRDefault="00613504" w:rsidP="00613504">
      <w:pPr>
        <w:pStyle w:val="a7"/>
        <w:numPr>
          <w:ilvl w:val="0"/>
          <w:numId w:val="23"/>
        </w:numPr>
        <w:tabs>
          <w:tab w:val="left" w:pos="426"/>
        </w:tabs>
        <w:ind w:leftChars="0" w:left="284" w:hanging="142"/>
      </w:pPr>
      <w:r w:rsidRPr="005170CA">
        <w:rPr>
          <w:rFonts w:hint="eastAsia"/>
        </w:rPr>
        <w:t>修理領収書、修理に関するメーカー・店舗等のレポート等故障を証明できるもの</w:t>
      </w:r>
    </w:p>
    <w:p w14:paraId="6227D7AA" w14:textId="3BD7B65B" w:rsidR="00613504" w:rsidRDefault="00613504" w:rsidP="00613504">
      <w:pPr>
        <w:pStyle w:val="a7"/>
        <w:numPr>
          <w:ilvl w:val="0"/>
          <w:numId w:val="23"/>
        </w:numPr>
        <w:tabs>
          <w:tab w:val="left" w:pos="426"/>
        </w:tabs>
        <w:ind w:leftChars="0" w:left="284" w:hanging="142"/>
      </w:pPr>
      <w:r w:rsidRPr="005170CA">
        <w:rPr>
          <w:rFonts w:hint="eastAsia"/>
        </w:rPr>
        <w:t>損害状況・損害品の写真</w:t>
      </w:r>
    </w:p>
    <w:p w14:paraId="106F86B3" w14:textId="3DF01B30" w:rsidR="00613504" w:rsidRDefault="00613504" w:rsidP="00613504">
      <w:pPr>
        <w:pStyle w:val="a7"/>
        <w:numPr>
          <w:ilvl w:val="0"/>
          <w:numId w:val="23"/>
        </w:numPr>
        <w:tabs>
          <w:tab w:val="left" w:pos="426"/>
        </w:tabs>
        <w:ind w:leftChars="0" w:left="284" w:hanging="142"/>
      </w:pPr>
      <w:r w:rsidRPr="005170CA">
        <w:rPr>
          <w:rFonts w:hint="eastAsia"/>
        </w:rPr>
        <w:t>メーカーの発行する保証書（メーカーの発行する保証書がない場合は、購入日の確認できる領収書や帳票などの証憑）</w:t>
      </w:r>
    </w:p>
    <w:p w14:paraId="0FAFB596" w14:textId="3DBB2091" w:rsidR="00613504" w:rsidRDefault="00613504" w:rsidP="00613504">
      <w:pPr>
        <w:pStyle w:val="a7"/>
        <w:numPr>
          <w:ilvl w:val="0"/>
          <w:numId w:val="23"/>
        </w:numPr>
        <w:tabs>
          <w:tab w:val="left" w:pos="426"/>
        </w:tabs>
        <w:ind w:leftChars="0" w:left="284" w:hanging="142"/>
      </w:pPr>
      <w:r>
        <w:rPr>
          <w:rFonts w:hint="eastAsia"/>
        </w:rPr>
        <w:t>その他、当社または引受保険会社が必要な書類</w:t>
      </w:r>
    </w:p>
    <w:p w14:paraId="1E8326D7" w14:textId="4B4B28D4" w:rsidR="00DA5151" w:rsidRDefault="00DA5151" w:rsidP="00DA5151">
      <w:r w:rsidRPr="00E40C80">
        <w:rPr>
          <w:rFonts w:hint="eastAsia"/>
        </w:rPr>
        <w:t>（※</w:t>
      </w:r>
      <w:r w:rsidR="008549CF" w:rsidRPr="00E40C80">
        <w:t>5</w:t>
      </w:r>
      <w:r w:rsidRPr="00E40C80">
        <w:t>）事故が起きた対象</w:t>
      </w:r>
      <w:r w:rsidR="00282AF6" w:rsidRPr="00E40C80">
        <w:rPr>
          <w:rFonts w:hint="eastAsia"/>
        </w:rPr>
        <w:t>機器</w:t>
      </w:r>
      <w:r w:rsidRPr="00E40C80">
        <w:t>の購入証明書が提出できない場合には提出が必要となります。</w:t>
      </w:r>
      <w:r>
        <w:t xml:space="preserve"> </w:t>
      </w:r>
    </w:p>
    <w:p w14:paraId="4BFAC5A6" w14:textId="77777777" w:rsidR="00DA5151" w:rsidRDefault="00DA5151" w:rsidP="00DA5151"/>
    <w:p w14:paraId="1F758914" w14:textId="73C0E777" w:rsidR="00DA5151" w:rsidRDefault="00DA5151" w:rsidP="00613504">
      <w:pPr>
        <w:pStyle w:val="a7"/>
        <w:numPr>
          <w:ilvl w:val="0"/>
          <w:numId w:val="17"/>
        </w:numPr>
        <w:ind w:leftChars="0"/>
      </w:pPr>
      <w:r>
        <w:rPr>
          <w:rFonts w:hint="eastAsia"/>
        </w:rPr>
        <w:t>保険金が支払われない場合</w:t>
      </w:r>
    </w:p>
    <w:p w14:paraId="7B187A5C" w14:textId="0C9062F1" w:rsidR="00DA5151" w:rsidRDefault="00DA5151" w:rsidP="00613504">
      <w:pPr>
        <w:ind w:firstLineChars="100" w:firstLine="210"/>
      </w:pPr>
      <w:r>
        <w:rPr>
          <w:rFonts w:hint="eastAsia"/>
        </w:rPr>
        <w:t>以下のいずれかに当たる場合には、保険金支払の対象外とします。</w:t>
      </w:r>
    </w:p>
    <w:p w14:paraId="751B212A" w14:textId="4556C887" w:rsidR="00DA5151" w:rsidRDefault="008549CF" w:rsidP="00A67BCB">
      <w:pPr>
        <w:pStyle w:val="a7"/>
        <w:numPr>
          <w:ilvl w:val="0"/>
          <w:numId w:val="30"/>
        </w:numPr>
        <w:tabs>
          <w:tab w:val="left" w:pos="426"/>
        </w:tabs>
        <w:ind w:leftChars="0" w:left="142" w:hanging="142"/>
      </w:pPr>
      <w:r w:rsidRPr="004B2FBA">
        <w:rPr>
          <w:rFonts w:hint="eastAsia"/>
        </w:rPr>
        <w:t>会員</w:t>
      </w:r>
      <w:r w:rsidR="00DA5151">
        <w:t>の故意、重大な過失、法令違反に起因する場合</w:t>
      </w:r>
    </w:p>
    <w:p w14:paraId="2CD4514E" w14:textId="15F444A8" w:rsidR="00DA5151" w:rsidRDefault="008549CF" w:rsidP="002F43CC">
      <w:pPr>
        <w:pStyle w:val="a7"/>
        <w:numPr>
          <w:ilvl w:val="0"/>
          <w:numId w:val="30"/>
        </w:numPr>
        <w:tabs>
          <w:tab w:val="left" w:pos="426"/>
        </w:tabs>
        <w:ind w:leftChars="0"/>
      </w:pPr>
      <w:r w:rsidRPr="004B2FBA">
        <w:rPr>
          <w:rFonts w:hint="eastAsia"/>
        </w:rPr>
        <w:t>会員</w:t>
      </w:r>
      <w:r w:rsidR="00DA5151">
        <w:t>と同居する</w:t>
      </w:r>
      <w:r w:rsidR="000F59A2">
        <w:rPr>
          <w:rFonts w:hint="eastAsia"/>
        </w:rPr>
        <w:t>者</w:t>
      </w:r>
      <w:r w:rsidR="00DA5151">
        <w:t>、</w:t>
      </w:r>
      <w:r w:rsidRPr="004B2FBA">
        <w:rPr>
          <w:rFonts w:hint="eastAsia"/>
        </w:rPr>
        <w:t>会員</w:t>
      </w:r>
      <w:r w:rsidR="00DA5151">
        <w:t>の親族、</w:t>
      </w:r>
      <w:r w:rsidRPr="004B2FBA">
        <w:rPr>
          <w:rFonts w:hint="eastAsia"/>
        </w:rPr>
        <w:t>会員</w:t>
      </w:r>
      <w:r w:rsidR="00DA5151">
        <w:t>の法定代理人、</w:t>
      </w:r>
      <w:r w:rsidRPr="004B2FBA">
        <w:rPr>
          <w:rFonts w:hint="eastAsia"/>
        </w:rPr>
        <w:t>会員</w:t>
      </w:r>
      <w:r w:rsidR="00DA5151">
        <w:t>の役員・使用人の故意、重大な過失、法令違反に起因する場合</w:t>
      </w:r>
    </w:p>
    <w:p w14:paraId="683FD95A" w14:textId="32D1407A" w:rsidR="00DA5151" w:rsidRDefault="00DA5151" w:rsidP="002F43CC">
      <w:pPr>
        <w:pStyle w:val="a7"/>
        <w:numPr>
          <w:ilvl w:val="0"/>
          <w:numId w:val="30"/>
        </w:numPr>
        <w:tabs>
          <w:tab w:val="left" w:pos="426"/>
        </w:tabs>
        <w:ind w:leftChars="0"/>
      </w:pPr>
      <w:r>
        <w:t>地震もしくは噴火またはこれらによる津波による損害</w:t>
      </w:r>
    </w:p>
    <w:p w14:paraId="43A437B9" w14:textId="0598837E" w:rsidR="00DA5151" w:rsidRDefault="005E779C" w:rsidP="002F43CC">
      <w:pPr>
        <w:pStyle w:val="a7"/>
        <w:numPr>
          <w:ilvl w:val="0"/>
          <w:numId w:val="30"/>
        </w:numPr>
        <w:tabs>
          <w:tab w:val="left" w:pos="426"/>
        </w:tabs>
        <w:ind w:leftChars="0"/>
      </w:pPr>
      <w:r w:rsidRPr="005E779C">
        <w:t>風災、雹災、雪災、台風、洪水等の自然災害に起因する損害</w:t>
      </w:r>
    </w:p>
    <w:p w14:paraId="0DFA86DB" w14:textId="79D7020E" w:rsidR="00DA5151" w:rsidRDefault="006D5F6B" w:rsidP="002F43CC">
      <w:pPr>
        <w:pStyle w:val="a7"/>
        <w:numPr>
          <w:ilvl w:val="0"/>
          <w:numId w:val="30"/>
        </w:numPr>
        <w:tabs>
          <w:tab w:val="left" w:pos="426"/>
        </w:tabs>
        <w:ind w:leftChars="0"/>
      </w:pPr>
      <w:r>
        <w:rPr>
          <w:rFonts w:hint="eastAsia"/>
        </w:rPr>
        <w:t>当社および</w:t>
      </w:r>
      <w:r w:rsidR="00DA5151">
        <w:t>引受保険会社が指定した提出必要書類の提出がない場合</w:t>
      </w:r>
    </w:p>
    <w:p w14:paraId="32B62B7E" w14:textId="77777777" w:rsidR="006D5F6B" w:rsidRPr="00353424" w:rsidRDefault="006D5F6B" w:rsidP="006D5F6B">
      <w:pPr>
        <w:pStyle w:val="a7"/>
        <w:numPr>
          <w:ilvl w:val="0"/>
          <w:numId w:val="30"/>
        </w:numPr>
        <w:tabs>
          <w:tab w:val="left" w:pos="426"/>
        </w:tabs>
        <w:ind w:leftChars="0"/>
      </w:pPr>
      <w:bookmarkStart w:id="16" w:name="_Hlk178350420"/>
      <w:r>
        <w:rPr>
          <w:rFonts w:hint="eastAsia"/>
        </w:rPr>
        <w:lastRenderedPageBreak/>
        <w:t>会員が報告した</w:t>
      </w:r>
      <w:r w:rsidRPr="00353424">
        <w:rPr>
          <w:rFonts w:hint="eastAsia"/>
        </w:rPr>
        <w:t>故障・損害を当社</w:t>
      </w:r>
      <w:r>
        <w:rPr>
          <w:rFonts w:hint="eastAsia"/>
        </w:rPr>
        <w:t>および引受保険会社</w:t>
      </w:r>
      <w:r w:rsidRPr="00353424">
        <w:rPr>
          <w:rFonts w:hint="eastAsia"/>
        </w:rPr>
        <w:t>が確認できない場合</w:t>
      </w:r>
      <w:bookmarkEnd w:id="16"/>
    </w:p>
    <w:p w14:paraId="5F144072" w14:textId="56FA8C6A" w:rsidR="00DA5151" w:rsidRDefault="008549CF" w:rsidP="002F43CC">
      <w:pPr>
        <w:pStyle w:val="a7"/>
        <w:numPr>
          <w:ilvl w:val="0"/>
          <w:numId w:val="30"/>
        </w:numPr>
        <w:tabs>
          <w:tab w:val="left" w:pos="426"/>
        </w:tabs>
        <w:ind w:leftChars="0"/>
      </w:pPr>
      <w:r w:rsidRPr="004B2FBA">
        <w:rPr>
          <w:rFonts w:hint="eastAsia"/>
        </w:rPr>
        <w:t>会員</w:t>
      </w:r>
      <w:r w:rsidR="00DA5151">
        <w:t>が本サービスの適用資格を有していないときに発生した場合</w:t>
      </w:r>
    </w:p>
    <w:p w14:paraId="26F93ACB" w14:textId="00801D28" w:rsidR="00DA5151" w:rsidRDefault="00DA5151" w:rsidP="002F43CC">
      <w:pPr>
        <w:pStyle w:val="a7"/>
        <w:numPr>
          <w:ilvl w:val="0"/>
          <w:numId w:val="30"/>
        </w:numPr>
        <w:tabs>
          <w:tab w:val="left" w:pos="426"/>
        </w:tabs>
        <w:ind w:leftChars="0"/>
      </w:pPr>
      <w:r>
        <w:t>戦争、外国の武力行使、革命、政権奪取、内乱、武装反乱その他これらに類似の事変 または暴動に起因する場合（群集または多数の者の集団の行動によって、全国または一部の地区において著しく平穏が害され、治安維持上重大な事変と認められる状態をいいます。）</w:t>
      </w:r>
    </w:p>
    <w:p w14:paraId="42514E5E" w14:textId="11608C29" w:rsidR="00DA5151" w:rsidRDefault="00DA5151" w:rsidP="002F43CC">
      <w:pPr>
        <w:pStyle w:val="a7"/>
        <w:numPr>
          <w:ilvl w:val="0"/>
          <w:numId w:val="30"/>
        </w:numPr>
        <w:tabs>
          <w:tab w:val="left" w:pos="426"/>
        </w:tabs>
        <w:ind w:leftChars="0"/>
      </w:pPr>
      <w:r>
        <w:t>公的機関による差押え、没収等に起因する場合</w:t>
      </w:r>
    </w:p>
    <w:p w14:paraId="44385712" w14:textId="4242715F" w:rsidR="00DA5151" w:rsidRDefault="00DA5151" w:rsidP="002F43CC">
      <w:pPr>
        <w:pStyle w:val="a7"/>
        <w:numPr>
          <w:ilvl w:val="0"/>
          <w:numId w:val="30"/>
        </w:numPr>
        <w:tabs>
          <w:tab w:val="left" w:pos="426"/>
        </w:tabs>
        <w:ind w:leftChars="0"/>
      </w:pPr>
      <w:r>
        <w:t>原因等について虚偽の報告がなされたことが明らかになった場合</w:t>
      </w:r>
    </w:p>
    <w:p w14:paraId="5673E276" w14:textId="77777777" w:rsidR="002F43CC" w:rsidRDefault="00DA5151" w:rsidP="002F43CC">
      <w:pPr>
        <w:pStyle w:val="a7"/>
        <w:numPr>
          <w:ilvl w:val="0"/>
          <w:numId w:val="30"/>
        </w:numPr>
        <w:tabs>
          <w:tab w:val="left" w:pos="426"/>
        </w:tabs>
        <w:ind w:leftChars="0"/>
        <w:rPr>
          <w:color w:val="000000" w:themeColor="text1"/>
        </w:rPr>
      </w:pPr>
      <w:r w:rsidRPr="002F43CC">
        <w:rPr>
          <w:color w:val="000000" w:themeColor="text1"/>
        </w:rPr>
        <w:t>本サービス利用契約開始日前に</w:t>
      </w:r>
      <w:r w:rsidR="008549CF" w:rsidRPr="002F43CC">
        <w:rPr>
          <w:rFonts w:hint="eastAsia"/>
          <w:color w:val="000000" w:themeColor="text1"/>
        </w:rPr>
        <w:t>会員</w:t>
      </w:r>
      <w:r w:rsidRPr="002F43CC">
        <w:rPr>
          <w:color w:val="000000" w:themeColor="text1"/>
        </w:rPr>
        <w:t>に生じた、お支払要件に定める損害</w:t>
      </w:r>
    </w:p>
    <w:p w14:paraId="3CCDFC42" w14:textId="4A671474" w:rsidR="00A74CC9" w:rsidRPr="002F43CC" w:rsidRDefault="00DA5151" w:rsidP="002F43CC">
      <w:pPr>
        <w:pStyle w:val="a7"/>
        <w:numPr>
          <w:ilvl w:val="0"/>
          <w:numId w:val="30"/>
        </w:numPr>
        <w:tabs>
          <w:tab w:val="left" w:pos="426"/>
        </w:tabs>
        <w:ind w:leftChars="0"/>
        <w:rPr>
          <w:color w:val="000000" w:themeColor="text1"/>
        </w:rPr>
      </w:pPr>
      <w:r w:rsidRPr="002F43CC">
        <w:rPr>
          <w:color w:val="000000" w:themeColor="text1"/>
        </w:rPr>
        <w:t>本サービスの利用契約が終了した日以降に</w:t>
      </w:r>
      <w:r w:rsidR="008549CF" w:rsidRPr="002F43CC">
        <w:rPr>
          <w:rFonts w:hint="eastAsia"/>
          <w:color w:val="000000" w:themeColor="text1"/>
        </w:rPr>
        <w:t>会員</w:t>
      </w:r>
      <w:r w:rsidRPr="002F43CC">
        <w:rPr>
          <w:color w:val="000000" w:themeColor="text1"/>
        </w:rPr>
        <w:t>に生じた、お支払要件に定める損害</w:t>
      </w:r>
    </w:p>
    <w:p w14:paraId="02A6FFEC" w14:textId="5831630B"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すり傷、汚れ、しみ、焦げ等の本体機能に直接影響しない外形上の損害</w:t>
      </w:r>
    </w:p>
    <w:p w14:paraId="5BB4A2FA" w14:textId="4A64CBE6"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自然消耗、経年劣化、さび、かび、腐敗、変質・変色</w:t>
      </w:r>
    </w:p>
    <w:p w14:paraId="3BDD2B09" w14:textId="165D9943"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直接であると間接であるとを問わず、保険の対象の欠陥によって生じた損害</w:t>
      </w:r>
    </w:p>
    <w:p w14:paraId="6AE35A50" w14:textId="3EC748DD"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ブラウン管・電球・LED、その他これらに類似の管球類に単独に生じた損害</w:t>
      </w:r>
    </w:p>
    <w:p w14:paraId="7543818D" w14:textId="688DE79E"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温度、湿度の変化または空気の乾燥、酸素の欠如によって生じた損害</w:t>
      </w:r>
    </w:p>
    <w:p w14:paraId="3F47B2B4" w14:textId="3ABDA13E"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補償対象機器にかかった修理費用以外の費用（見積り取得に関する送料、機器の送料および費用支払時の事務費用等）</w:t>
      </w:r>
    </w:p>
    <w:p w14:paraId="3C9F7E81" w14:textId="36E3D76A"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日本国外で発生した事故による損害</w:t>
      </w:r>
    </w:p>
    <w:p w14:paraId="5EDFD61E" w14:textId="1D175032"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hint="eastAsia"/>
          <w:color w:val="000000" w:themeColor="text1"/>
        </w:rPr>
        <w:t>機器購入</w:t>
      </w:r>
      <w:r w:rsidRPr="002F43CC">
        <w:rPr>
          <w:color w:val="000000" w:themeColor="text1"/>
        </w:rPr>
        <w:t>から1年以内のメーカーの瑕疵による故障等の場合（初期不良およびリコール対象となった部位・部品を含みます）</w:t>
      </w:r>
    </w:p>
    <w:p w14:paraId="6AD25B70" w14:textId="6FA2278E"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asciiTheme="minorEastAsia" w:hAnsiTheme="minorEastAsia"/>
          <w:color w:val="000000" w:themeColor="text1"/>
        </w:rPr>
        <w:t>対象機器を被保険者が自ら製造・制作、改造または修理した場合</w:t>
      </w:r>
    </w:p>
    <w:p w14:paraId="119ED761" w14:textId="6E3E85DB"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asciiTheme="minorEastAsia" w:hAnsiTheme="minorEastAsia"/>
          <w:color w:val="000000" w:themeColor="text1"/>
        </w:rPr>
        <w:t>対象機器の修理、清掃等の作業中における作業上の過失または技術の拙劣</w:t>
      </w:r>
    </w:p>
    <w:p w14:paraId="755875FB" w14:textId="30C1B3C2" w:rsidR="00BE46BF" w:rsidRPr="002F43CC" w:rsidRDefault="00977C90" w:rsidP="002F43CC">
      <w:pPr>
        <w:pStyle w:val="a7"/>
        <w:numPr>
          <w:ilvl w:val="0"/>
          <w:numId w:val="30"/>
        </w:numPr>
        <w:tabs>
          <w:tab w:val="left" w:pos="567"/>
        </w:tabs>
        <w:spacing w:line="320" w:lineRule="exact"/>
        <w:ind w:leftChars="0"/>
        <w:rPr>
          <w:color w:val="000000" w:themeColor="text1"/>
        </w:rPr>
      </w:pPr>
      <w:r>
        <w:rPr>
          <w:rFonts w:asciiTheme="minorEastAsia" w:hAnsiTheme="minorEastAsia" w:hint="eastAsia"/>
          <w:color w:val="000000" w:themeColor="text1"/>
        </w:rPr>
        <w:t>盗</w:t>
      </w:r>
      <w:r w:rsidR="00565480" w:rsidRPr="002F43CC">
        <w:rPr>
          <w:rFonts w:asciiTheme="minorEastAsia" w:hAnsiTheme="minorEastAsia" w:hint="eastAsia"/>
          <w:color w:val="000000" w:themeColor="text1"/>
        </w:rPr>
        <w:t>難に</w:t>
      </w:r>
      <w:r w:rsidR="00D33F7B" w:rsidRPr="002F43CC">
        <w:rPr>
          <w:rFonts w:asciiTheme="minorEastAsia" w:hAnsiTheme="minorEastAsia"/>
          <w:color w:val="000000" w:themeColor="text1"/>
        </w:rPr>
        <w:t>起因する不正利用等から生じた損害</w:t>
      </w:r>
    </w:p>
    <w:p w14:paraId="49DE8181" w14:textId="2EEA60AB"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asciiTheme="minorEastAsia" w:hAnsiTheme="minorEastAsia"/>
          <w:color w:val="000000" w:themeColor="text1"/>
        </w:rPr>
        <w:t>地中もしくは水中にある間または空中に浮遊している間に生じた損害</w:t>
      </w:r>
    </w:p>
    <w:p w14:paraId="4FF6060A" w14:textId="0088F428"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asciiTheme="minorEastAsia" w:hAnsiTheme="minorEastAsia"/>
          <w:color w:val="000000" w:themeColor="text1"/>
        </w:rPr>
        <w:t>損傷が生じたことによる保険の対象の価値の低下による損害</w:t>
      </w:r>
    </w:p>
    <w:p w14:paraId="6FE74873" w14:textId="5E50E9E0" w:rsidR="00565480" w:rsidRPr="002F43CC" w:rsidRDefault="00D33F7B" w:rsidP="00E40C80">
      <w:pPr>
        <w:pStyle w:val="a7"/>
        <w:numPr>
          <w:ilvl w:val="0"/>
          <w:numId w:val="30"/>
        </w:numPr>
        <w:tabs>
          <w:tab w:val="left" w:pos="567"/>
        </w:tabs>
        <w:spacing w:line="320" w:lineRule="exact"/>
        <w:ind w:leftChars="0" w:left="442" w:hanging="442"/>
        <w:rPr>
          <w:color w:val="000000" w:themeColor="text1"/>
        </w:rPr>
      </w:pPr>
      <w:r w:rsidRPr="002F43CC">
        <w:rPr>
          <w:color w:val="000000" w:themeColor="text1"/>
        </w:rPr>
        <w:t>紛失・置き忘れおよびその間に生じた損害およびこれらに起因する不正利用等から生じた損害</w:t>
      </w:r>
    </w:p>
    <w:p w14:paraId="387CC510" w14:textId="0F7F9224" w:rsidR="00D33F7B" w:rsidRPr="002F43CC" w:rsidRDefault="00D33F7B" w:rsidP="002F43CC">
      <w:pPr>
        <w:pStyle w:val="a7"/>
        <w:numPr>
          <w:ilvl w:val="0"/>
          <w:numId w:val="30"/>
        </w:numPr>
        <w:tabs>
          <w:tab w:val="left" w:pos="567"/>
        </w:tabs>
        <w:spacing w:line="320" w:lineRule="exact"/>
        <w:ind w:leftChars="0"/>
        <w:rPr>
          <w:color w:val="000000" w:themeColor="text1"/>
        </w:rPr>
      </w:pPr>
      <w:r w:rsidRPr="002F43CC">
        <w:rPr>
          <w:color w:val="000000" w:themeColor="text1"/>
        </w:rPr>
        <w:t>ソフトウェアの瑕疵または障害に起因する損害</w:t>
      </w:r>
    </w:p>
    <w:p w14:paraId="3808F807" w14:textId="2C16318B" w:rsidR="00A74CC9" w:rsidRPr="002F43CC" w:rsidRDefault="00A74CC9" w:rsidP="002F43CC">
      <w:pPr>
        <w:pStyle w:val="a7"/>
        <w:numPr>
          <w:ilvl w:val="0"/>
          <w:numId w:val="30"/>
        </w:numPr>
        <w:tabs>
          <w:tab w:val="left" w:pos="567"/>
        </w:tabs>
        <w:spacing w:line="320" w:lineRule="exact"/>
        <w:ind w:leftChars="0"/>
        <w:rPr>
          <w:color w:val="000000" w:themeColor="text1"/>
        </w:rPr>
      </w:pPr>
      <w:r w:rsidRPr="002F43CC">
        <w:rPr>
          <w:rFonts w:ascii="ＭＳ 明朝" w:hAnsi="ＭＳ 明朝" w:hint="eastAsia"/>
          <w:szCs w:val="21"/>
        </w:rPr>
        <w:t>その他サービス規約で対象外となっている損害</w:t>
      </w:r>
    </w:p>
    <w:p w14:paraId="7A2EB0D5" w14:textId="77777777" w:rsidR="00DA5151" w:rsidRPr="00042EC5" w:rsidRDefault="00DA5151" w:rsidP="00DA5151"/>
    <w:p w14:paraId="6C42D582" w14:textId="7705243A" w:rsidR="00DA5151" w:rsidRDefault="00DA5151" w:rsidP="000339CA">
      <w:pPr>
        <w:pStyle w:val="a7"/>
        <w:numPr>
          <w:ilvl w:val="0"/>
          <w:numId w:val="17"/>
        </w:numPr>
        <w:ind w:leftChars="0"/>
        <w:rPr>
          <w:lang w:eastAsia="zh-TW"/>
        </w:rPr>
      </w:pPr>
      <w:r>
        <w:rPr>
          <w:rFonts w:hint="eastAsia"/>
          <w:lang w:eastAsia="zh-TW"/>
        </w:rPr>
        <w:t>保険金請求先</w:t>
      </w:r>
    </w:p>
    <w:p w14:paraId="58DEF1AD" w14:textId="1219D798" w:rsidR="005F3D2A" w:rsidRDefault="00DA5151" w:rsidP="00E40C80">
      <w:pPr>
        <w:pStyle w:val="a7"/>
        <w:numPr>
          <w:ilvl w:val="0"/>
          <w:numId w:val="26"/>
        </w:numPr>
        <w:tabs>
          <w:tab w:val="left" w:pos="426"/>
        </w:tabs>
        <w:ind w:leftChars="0" w:left="142" w:hanging="142"/>
      </w:pPr>
      <w:r>
        <w:rPr>
          <w:rFonts w:hint="eastAsia"/>
          <w:lang w:eastAsia="zh-TW"/>
        </w:rPr>
        <w:t>当社</w:t>
      </w:r>
      <w:r>
        <w:rPr>
          <w:rFonts w:hint="eastAsia"/>
        </w:rPr>
        <w:t>サービスページ</w:t>
      </w:r>
      <w:r>
        <w:rPr>
          <w:rFonts w:hint="eastAsia"/>
          <w:lang w:eastAsia="zh-TW"/>
        </w:rPr>
        <w:t>「</w:t>
      </w:r>
      <w:r w:rsidR="00D33F7B" w:rsidRPr="00D33F7B">
        <w:rPr>
          <w:lang w:eastAsia="zh-TW"/>
        </w:rPr>
        <w:t>https://www.</w:t>
      </w:r>
      <w:r>
        <w:rPr>
          <w:lang w:eastAsia="zh-TW"/>
        </w:rPr>
        <w:t>」</w:t>
      </w:r>
      <w:r>
        <w:t>にアクセスし</w:t>
      </w:r>
      <w:r>
        <w:rPr>
          <w:lang w:eastAsia="zh-TW"/>
        </w:rPr>
        <w:t>、WEB保険金請求画面</w:t>
      </w:r>
      <w:r>
        <w:t>に</w:t>
      </w:r>
      <w:r>
        <w:rPr>
          <w:lang w:eastAsia="zh-TW"/>
        </w:rPr>
        <w:t>移動</w:t>
      </w:r>
      <w:r>
        <w:t>します</w:t>
      </w:r>
      <w:r>
        <w:rPr>
          <w:lang w:eastAsia="zh-TW"/>
        </w:rPr>
        <w:t>。</w:t>
      </w:r>
      <w:r>
        <w:t>（該当ボタンクリック）</w:t>
      </w:r>
    </w:p>
    <w:p w14:paraId="4F25D28D" w14:textId="0470ABF4" w:rsidR="005F3D2A" w:rsidRDefault="00DA5151" w:rsidP="00E40C80">
      <w:pPr>
        <w:pStyle w:val="a7"/>
        <w:numPr>
          <w:ilvl w:val="0"/>
          <w:numId w:val="26"/>
        </w:numPr>
        <w:tabs>
          <w:tab w:val="left" w:pos="426"/>
        </w:tabs>
        <w:ind w:leftChars="0" w:left="142" w:hanging="142"/>
      </w:pPr>
      <w:r>
        <w:t>WEBページに表示されているフォームに必要事項を入力します。</w:t>
      </w:r>
    </w:p>
    <w:p w14:paraId="784140BC" w14:textId="3594383A" w:rsidR="00DA5151" w:rsidRDefault="00DA5151" w:rsidP="00E40C80">
      <w:pPr>
        <w:pStyle w:val="a7"/>
        <w:numPr>
          <w:ilvl w:val="0"/>
          <w:numId w:val="26"/>
        </w:numPr>
        <w:tabs>
          <w:tab w:val="left" w:pos="426"/>
        </w:tabs>
        <w:ind w:leftChars="0" w:left="142" w:hanging="142"/>
      </w:pPr>
      <w:r>
        <w:rPr>
          <w:rFonts w:hint="eastAsia"/>
        </w:rPr>
        <w:t>必要書類をアップロードします。</w:t>
      </w:r>
    </w:p>
    <w:p w14:paraId="7A5D6BBF" w14:textId="77777777" w:rsidR="00DA5151" w:rsidRDefault="00DA5151" w:rsidP="00DA5151"/>
    <w:p w14:paraId="6CFB7D8A" w14:textId="36E4791D" w:rsidR="00DA5151" w:rsidRDefault="005C74C7" w:rsidP="005C74C7">
      <w:pPr>
        <w:ind w:firstLineChars="100" w:firstLine="210"/>
      </w:pPr>
      <w:r>
        <w:rPr>
          <w:rFonts w:hint="eastAsia"/>
        </w:rPr>
        <w:t>【</w:t>
      </w:r>
      <w:r w:rsidR="00DA5151">
        <w:rPr>
          <w:rFonts w:hint="eastAsia"/>
        </w:rPr>
        <w:t>保険金請求に関するお問い合わせ先</w:t>
      </w:r>
      <w:r>
        <w:rPr>
          <w:rFonts w:hint="eastAsia"/>
        </w:rPr>
        <w:t>】</w:t>
      </w:r>
    </w:p>
    <w:p w14:paraId="070BFA6B" w14:textId="52629A7B" w:rsidR="00DA5151" w:rsidRDefault="00DA5151" w:rsidP="005C74C7">
      <w:pPr>
        <w:ind w:firstLineChars="200" w:firstLine="420"/>
      </w:pPr>
      <w:r>
        <w:rPr>
          <w:rFonts w:hint="eastAsia"/>
        </w:rPr>
        <w:lastRenderedPageBreak/>
        <w:t>さくら損害保険</w:t>
      </w:r>
      <w:r>
        <w:t xml:space="preserve"> 保険金請求窓口　 電話番号：</w:t>
      </w:r>
      <w:r w:rsidR="0080218C" w:rsidRPr="0080218C">
        <w:t>0120-502-720</w:t>
      </w:r>
      <w:r>
        <w:t xml:space="preserve">　</w:t>
      </w:r>
    </w:p>
    <w:p w14:paraId="1B10EFD2" w14:textId="3F4A97F9" w:rsidR="005C74C7" w:rsidRDefault="00DA5151" w:rsidP="00820284">
      <w:pPr>
        <w:ind w:firstLineChars="200" w:firstLine="420"/>
      </w:pPr>
      <w:r>
        <w:rPr>
          <w:rFonts w:hint="eastAsia"/>
        </w:rPr>
        <w:t>受付時間：</w:t>
      </w:r>
      <w:r w:rsidR="00E8455F">
        <w:rPr>
          <w:rFonts w:hint="eastAsia"/>
        </w:rPr>
        <w:t>平日</w:t>
      </w:r>
      <w:r w:rsidR="00CE4986">
        <w:rPr>
          <w:rFonts w:hint="eastAsia"/>
        </w:rPr>
        <w:t>9</w:t>
      </w:r>
      <w:r>
        <w:t>:00～1</w:t>
      </w:r>
      <w:r w:rsidR="005026EC">
        <w:rPr>
          <w:rFonts w:hint="eastAsia"/>
        </w:rPr>
        <w:t>7</w:t>
      </w:r>
      <w:r>
        <w:t>:00（年末年始は除く）</w:t>
      </w:r>
    </w:p>
    <w:p w14:paraId="5887C2D8" w14:textId="24BC5BE8" w:rsidR="00006196" w:rsidRDefault="00DA5151" w:rsidP="005C74C7">
      <w:pPr>
        <w:jc w:val="right"/>
      </w:pPr>
      <w:r>
        <w:rPr>
          <w:rFonts w:hint="eastAsia"/>
        </w:rPr>
        <w:t>以上</w:t>
      </w:r>
    </w:p>
    <w:sectPr w:rsidR="0000619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F5F6" w14:textId="77777777" w:rsidR="0045414B" w:rsidRDefault="0045414B" w:rsidP="00DA5151">
      <w:r>
        <w:separator/>
      </w:r>
    </w:p>
  </w:endnote>
  <w:endnote w:type="continuationSeparator" w:id="0">
    <w:p w14:paraId="633FFC4A" w14:textId="77777777" w:rsidR="0045414B" w:rsidRDefault="0045414B" w:rsidP="00DA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BC17" w14:textId="77777777" w:rsidR="0045414B" w:rsidRDefault="0045414B" w:rsidP="00DA5151">
      <w:r>
        <w:separator/>
      </w:r>
    </w:p>
  </w:footnote>
  <w:footnote w:type="continuationSeparator" w:id="0">
    <w:p w14:paraId="65FE7B5D" w14:textId="77777777" w:rsidR="0045414B" w:rsidRDefault="0045414B" w:rsidP="00DA5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1D74"/>
    <w:multiLevelType w:val="hybridMultilevel"/>
    <w:tmpl w:val="48A8B7B8"/>
    <w:lvl w:ilvl="0" w:tplc="A95A6118">
      <w:start w:val="1"/>
      <w:numFmt w:val="decimalEnclosedCircle"/>
      <w:lvlText w:val="%1"/>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811253E"/>
    <w:multiLevelType w:val="hybridMultilevel"/>
    <w:tmpl w:val="ED3CA040"/>
    <w:lvl w:ilvl="0" w:tplc="EBCA68EE">
      <w:start w:val="1"/>
      <w:numFmt w:val="decimal"/>
      <w:lvlText w:val="(%1)"/>
      <w:lvlJc w:val="left"/>
      <w:pPr>
        <w:ind w:left="440" w:hanging="440"/>
      </w:pPr>
      <w:rPr>
        <w:rFonts w:hint="eastAsia"/>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CFD6D6F"/>
    <w:multiLevelType w:val="hybridMultilevel"/>
    <w:tmpl w:val="EB4EC284"/>
    <w:lvl w:ilvl="0" w:tplc="77404BAC">
      <w:start w:val="1"/>
      <w:numFmt w:val="decimal"/>
      <w:lvlText w:val="(%1)"/>
      <w:lvlJc w:val="left"/>
      <w:pPr>
        <w:ind w:left="644" w:hanging="360"/>
      </w:pPr>
      <w:rPr>
        <w:rFonts w:hint="eastAsia"/>
        <w:color w:val="auto"/>
      </w:rPr>
    </w:lvl>
    <w:lvl w:ilvl="1" w:tplc="17EC1A14">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633479"/>
    <w:multiLevelType w:val="hybridMultilevel"/>
    <w:tmpl w:val="466632E6"/>
    <w:lvl w:ilvl="0" w:tplc="271CDF3C">
      <w:start w:val="29"/>
      <w:numFmt w:val="decimal"/>
      <w:lvlText w:val="（%1）"/>
      <w:lvlJc w:val="left"/>
      <w:pPr>
        <w:ind w:left="720" w:hanging="720"/>
      </w:pPr>
      <w:rPr>
        <w:rFonts w:asciiTheme="minorHAnsi" w:hAnsiTheme="minorHAnsi"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FF310E2"/>
    <w:multiLevelType w:val="hybridMultilevel"/>
    <w:tmpl w:val="E06639AC"/>
    <w:lvl w:ilvl="0" w:tplc="7DC4412E">
      <w:start w:val="30"/>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302654F"/>
    <w:multiLevelType w:val="hybridMultilevel"/>
    <w:tmpl w:val="DB6A2800"/>
    <w:lvl w:ilvl="0" w:tplc="1902DFA8">
      <w:start w:val="3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157B396E"/>
    <w:multiLevelType w:val="hybridMultilevel"/>
    <w:tmpl w:val="0A301E2E"/>
    <w:lvl w:ilvl="0" w:tplc="10EC8DB4">
      <w:start w:val="27"/>
      <w:numFmt w:val="decimal"/>
      <w:lvlText w:val="（%1）"/>
      <w:lvlJc w:val="left"/>
      <w:pPr>
        <w:ind w:left="720" w:hanging="720"/>
      </w:pPr>
      <w:rPr>
        <w:rFonts w:asciiTheme="minorEastAsia" w:hAnsiTheme="minorEastAsia"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7163B4B"/>
    <w:multiLevelType w:val="hybridMultilevel"/>
    <w:tmpl w:val="59BCE6F4"/>
    <w:lvl w:ilvl="0" w:tplc="DB167AD2">
      <w:start w:val="1"/>
      <w:numFmt w:val="decimal"/>
      <w:lvlText w:val="(%1)"/>
      <w:lvlJc w:val="left"/>
      <w:pPr>
        <w:ind w:left="440" w:hanging="440"/>
      </w:pPr>
      <w:rPr>
        <w:rFonts w:hint="eastAsia"/>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ADD20B5"/>
    <w:multiLevelType w:val="hybridMultilevel"/>
    <w:tmpl w:val="66F8ABEC"/>
    <w:lvl w:ilvl="0" w:tplc="5B263A76">
      <w:start w:val="1"/>
      <w:numFmt w:val="decimal"/>
      <w:lvlText w:val="(%1)"/>
      <w:lvlJc w:val="left"/>
      <w:pPr>
        <w:ind w:left="440" w:hanging="440"/>
      </w:pPr>
      <w:rPr>
        <w:rFonts w:hint="eastAsia"/>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E4668AF"/>
    <w:multiLevelType w:val="hybridMultilevel"/>
    <w:tmpl w:val="74A2D9D2"/>
    <w:lvl w:ilvl="0" w:tplc="92EAABDA">
      <w:start w:val="31"/>
      <w:numFmt w:val="decimal"/>
      <w:lvlText w:val="（%1）"/>
      <w:lvlJc w:val="left"/>
      <w:pPr>
        <w:ind w:left="1004" w:hanging="72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0" w15:restartNumberingAfterBreak="0">
    <w:nsid w:val="341E22E5"/>
    <w:multiLevelType w:val="hybridMultilevel"/>
    <w:tmpl w:val="086434A4"/>
    <w:lvl w:ilvl="0" w:tplc="F5F2EFD6">
      <w:start w:val="1"/>
      <w:numFmt w:val="decimalEnclosedCircle"/>
      <w:lvlText w:val="%1"/>
      <w:lvlJc w:val="left"/>
      <w:pPr>
        <w:ind w:left="440" w:hanging="440"/>
      </w:pPr>
      <w:rPr>
        <w:rFonts w:hint="eastAsia"/>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3860059F"/>
    <w:multiLevelType w:val="hybridMultilevel"/>
    <w:tmpl w:val="7B865384"/>
    <w:lvl w:ilvl="0" w:tplc="0CF0AFE6">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3C6D4FE3"/>
    <w:multiLevelType w:val="hybridMultilevel"/>
    <w:tmpl w:val="9A02C54E"/>
    <w:lvl w:ilvl="0" w:tplc="934A1B5A">
      <w:start w:val="29"/>
      <w:numFmt w:val="decimal"/>
      <w:lvlText w:val="（%1）"/>
      <w:lvlJc w:val="left"/>
      <w:pPr>
        <w:ind w:left="720" w:hanging="720"/>
      </w:pPr>
      <w:rPr>
        <w:rFonts w:asciiTheme="minorEastAsia" w:hAnsiTheme="min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42F62328"/>
    <w:multiLevelType w:val="hybridMultilevel"/>
    <w:tmpl w:val="4D042956"/>
    <w:lvl w:ilvl="0" w:tplc="DB167AD2">
      <w:start w:val="1"/>
      <w:numFmt w:val="decimal"/>
      <w:lvlText w:val="(%1)"/>
      <w:lvlJc w:val="left"/>
      <w:pPr>
        <w:ind w:left="440" w:hanging="440"/>
      </w:pPr>
      <w:rPr>
        <w:rFonts w:hint="eastAsia"/>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43861EE6"/>
    <w:multiLevelType w:val="hybridMultilevel"/>
    <w:tmpl w:val="40906806"/>
    <w:lvl w:ilvl="0" w:tplc="DEA28A1E">
      <w:start w:val="1"/>
      <w:numFmt w:val="decimal"/>
      <w:lvlText w:val="（%1）"/>
      <w:lvlJc w:val="left"/>
      <w:pPr>
        <w:ind w:left="720" w:hanging="72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4C0A5C30"/>
    <w:multiLevelType w:val="hybridMultilevel"/>
    <w:tmpl w:val="E7147448"/>
    <w:lvl w:ilvl="0" w:tplc="EF54268E">
      <w:start w:val="1"/>
      <w:numFmt w:val="decimal"/>
      <w:lvlText w:val="※%1"/>
      <w:lvlJc w:val="left"/>
      <w:pPr>
        <w:ind w:left="724" w:hanging="440"/>
      </w:pPr>
      <w:rPr>
        <w:rFonts w:hint="eastAsia"/>
        <w:color w:val="auto"/>
        <w:sz w:val="21"/>
      </w:rPr>
    </w:lvl>
    <w:lvl w:ilvl="1" w:tplc="EF54268E">
      <w:start w:val="1"/>
      <w:numFmt w:val="decimal"/>
      <w:lvlText w:val="※%2"/>
      <w:lvlJc w:val="left"/>
      <w:pPr>
        <w:ind w:left="1164" w:hanging="440"/>
      </w:pPr>
      <w:rPr>
        <w:rFonts w:hint="eastAsia"/>
        <w:color w:val="auto"/>
        <w:sz w:val="21"/>
      </w:r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6" w15:restartNumberingAfterBreak="0">
    <w:nsid w:val="529603BF"/>
    <w:multiLevelType w:val="hybridMultilevel"/>
    <w:tmpl w:val="974A58E4"/>
    <w:lvl w:ilvl="0" w:tplc="AE384D44">
      <w:start w:val="27"/>
      <w:numFmt w:val="decimal"/>
      <w:lvlText w:val="（%1）"/>
      <w:lvlJc w:val="left"/>
      <w:pPr>
        <w:ind w:left="720" w:hanging="720"/>
      </w:pPr>
      <w:rPr>
        <w:rFonts w:asciiTheme="minorEastAsia" w:hAnsiTheme="min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530F29F4"/>
    <w:multiLevelType w:val="hybridMultilevel"/>
    <w:tmpl w:val="3BE4E1E0"/>
    <w:lvl w:ilvl="0" w:tplc="8772B910">
      <w:start w:val="1"/>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55CB01CA"/>
    <w:multiLevelType w:val="hybridMultilevel"/>
    <w:tmpl w:val="74B82CF4"/>
    <w:lvl w:ilvl="0" w:tplc="F5F2EFD6">
      <w:start w:val="1"/>
      <w:numFmt w:val="decimalEnclosedCircle"/>
      <w:lvlText w:val="%1"/>
      <w:lvlJc w:val="left"/>
      <w:pPr>
        <w:ind w:left="440" w:hanging="440"/>
      </w:pPr>
      <w:rPr>
        <w:rFonts w:hint="eastAsia"/>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5C027538"/>
    <w:multiLevelType w:val="hybridMultilevel"/>
    <w:tmpl w:val="62A236DC"/>
    <w:lvl w:ilvl="0" w:tplc="8772B910">
      <w:start w:val="1"/>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5C9752DE"/>
    <w:multiLevelType w:val="hybridMultilevel"/>
    <w:tmpl w:val="C91CCABC"/>
    <w:lvl w:ilvl="0" w:tplc="8772B910">
      <w:start w:val="1"/>
      <w:numFmt w:val="decimalEnclosedCircle"/>
      <w:lvlText w:val="%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1" w15:restartNumberingAfterBreak="0">
    <w:nsid w:val="615E134E"/>
    <w:multiLevelType w:val="hybridMultilevel"/>
    <w:tmpl w:val="D552373A"/>
    <w:lvl w:ilvl="0" w:tplc="EF9836C0">
      <w:start w:val="27"/>
      <w:numFmt w:val="decimal"/>
      <w:lvlText w:val="（%1）"/>
      <w:lvlJc w:val="left"/>
      <w:pPr>
        <w:ind w:left="720" w:hanging="720"/>
      </w:pPr>
      <w:rPr>
        <w:rFonts w:asciiTheme="minorEastAsia" w:hAnsiTheme="min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6218089C"/>
    <w:multiLevelType w:val="hybridMultilevel"/>
    <w:tmpl w:val="E9CCEBB2"/>
    <w:lvl w:ilvl="0" w:tplc="9CB2FE7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64357F38"/>
    <w:multiLevelType w:val="hybridMultilevel"/>
    <w:tmpl w:val="FCD29358"/>
    <w:lvl w:ilvl="0" w:tplc="908E2118">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4" w15:restartNumberingAfterBreak="0">
    <w:nsid w:val="65DB446B"/>
    <w:multiLevelType w:val="hybridMultilevel"/>
    <w:tmpl w:val="746CDFD4"/>
    <w:lvl w:ilvl="0" w:tplc="DB167AD2">
      <w:start w:val="1"/>
      <w:numFmt w:val="decimal"/>
      <w:lvlText w:val="(%1)"/>
      <w:lvlJc w:val="left"/>
      <w:pPr>
        <w:ind w:left="440" w:hanging="440"/>
      </w:pPr>
      <w:rPr>
        <w:rFonts w:hint="eastAsia"/>
        <w:color w:val="auto"/>
        <w:sz w:val="21"/>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25" w15:restartNumberingAfterBreak="0">
    <w:nsid w:val="69BA52A2"/>
    <w:multiLevelType w:val="hybridMultilevel"/>
    <w:tmpl w:val="F62EC5F2"/>
    <w:lvl w:ilvl="0" w:tplc="644059EA">
      <w:start w:val="30"/>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6C135820"/>
    <w:multiLevelType w:val="hybridMultilevel"/>
    <w:tmpl w:val="2AD6E144"/>
    <w:lvl w:ilvl="0" w:tplc="8772B910">
      <w:start w:val="1"/>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708D18BA"/>
    <w:multiLevelType w:val="hybridMultilevel"/>
    <w:tmpl w:val="8762651C"/>
    <w:lvl w:ilvl="0" w:tplc="5238900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77043848"/>
    <w:multiLevelType w:val="hybridMultilevel"/>
    <w:tmpl w:val="081C8634"/>
    <w:lvl w:ilvl="0" w:tplc="4B683CFA">
      <w:start w:val="1"/>
      <w:numFmt w:val="decimal"/>
      <w:lvlText w:val="%1."/>
      <w:lvlJc w:val="left"/>
      <w:pPr>
        <w:ind w:left="440" w:hanging="440"/>
      </w:pPr>
      <w:rPr>
        <w:rFonts w:hint="eastAsia"/>
      </w:rPr>
    </w:lvl>
    <w:lvl w:ilvl="1" w:tplc="D7B0F634">
      <w:numFmt w:val="bullet"/>
      <w:lvlText w:val="※"/>
      <w:lvlJc w:val="left"/>
      <w:pPr>
        <w:ind w:left="800" w:hanging="360"/>
      </w:pPr>
      <w:rPr>
        <w:rFonts w:ascii="游明朝" w:eastAsia="游明朝" w:hAnsi="游明朝" w:cstheme="minorBidi"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9" w15:restartNumberingAfterBreak="0">
    <w:nsid w:val="77DF03A4"/>
    <w:multiLevelType w:val="hybridMultilevel"/>
    <w:tmpl w:val="90CC5300"/>
    <w:lvl w:ilvl="0" w:tplc="B14EA4E2">
      <w:start w:val="34"/>
      <w:numFmt w:val="decimal"/>
      <w:lvlText w:val="（%1）"/>
      <w:lvlJc w:val="left"/>
      <w:pPr>
        <w:ind w:left="720" w:hanging="720"/>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0" w15:restartNumberingAfterBreak="0">
    <w:nsid w:val="7B437E6F"/>
    <w:multiLevelType w:val="hybridMultilevel"/>
    <w:tmpl w:val="880EEC3A"/>
    <w:lvl w:ilvl="0" w:tplc="8772B910">
      <w:start w:val="1"/>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1" w15:restartNumberingAfterBreak="0">
    <w:nsid w:val="7C354ED8"/>
    <w:multiLevelType w:val="hybridMultilevel"/>
    <w:tmpl w:val="74B82CF4"/>
    <w:lvl w:ilvl="0" w:tplc="FFFFFFFF">
      <w:start w:val="1"/>
      <w:numFmt w:val="decimalEnclosedCircle"/>
      <w:lvlText w:val="%1"/>
      <w:lvlJc w:val="left"/>
      <w:pPr>
        <w:ind w:left="440" w:hanging="440"/>
      </w:pPr>
      <w:rPr>
        <w:rFonts w:hint="eastAsia"/>
        <w:lang w:val="en-US"/>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96026933">
    <w:abstractNumId w:val="2"/>
  </w:num>
  <w:num w:numId="2" w16cid:durableId="425734735">
    <w:abstractNumId w:val="3"/>
  </w:num>
  <w:num w:numId="3" w16cid:durableId="990871248">
    <w:abstractNumId w:val="16"/>
  </w:num>
  <w:num w:numId="4" w16cid:durableId="1125268912">
    <w:abstractNumId w:val="6"/>
  </w:num>
  <w:num w:numId="5" w16cid:durableId="101071444">
    <w:abstractNumId w:val="21"/>
  </w:num>
  <w:num w:numId="6" w16cid:durableId="1000355544">
    <w:abstractNumId w:val="12"/>
  </w:num>
  <w:num w:numId="7" w16cid:durableId="658996173">
    <w:abstractNumId w:val="4"/>
  </w:num>
  <w:num w:numId="8" w16cid:durableId="145123461">
    <w:abstractNumId w:val="5"/>
  </w:num>
  <w:num w:numId="9" w16cid:durableId="1879001754">
    <w:abstractNumId w:val="25"/>
  </w:num>
  <w:num w:numId="10" w16cid:durableId="1281718187">
    <w:abstractNumId w:val="29"/>
  </w:num>
  <w:num w:numId="11" w16cid:durableId="951713823">
    <w:abstractNumId w:val="9"/>
  </w:num>
  <w:num w:numId="12" w16cid:durableId="1674844677">
    <w:abstractNumId w:val="19"/>
  </w:num>
  <w:num w:numId="13" w16cid:durableId="1096945953">
    <w:abstractNumId w:val="22"/>
  </w:num>
  <w:num w:numId="14" w16cid:durableId="172575196">
    <w:abstractNumId w:val="13"/>
  </w:num>
  <w:num w:numId="15" w16cid:durableId="625543531">
    <w:abstractNumId w:val="26"/>
  </w:num>
  <w:num w:numId="16" w16cid:durableId="1565724329">
    <w:abstractNumId w:val="27"/>
  </w:num>
  <w:num w:numId="17" w16cid:durableId="347104322">
    <w:abstractNumId w:val="28"/>
  </w:num>
  <w:num w:numId="18" w16cid:durableId="2038776354">
    <w:abstractNumId w:val="23"/>
  </w:num>
  <w:num w:numId="19" w16cid:durableId="2032873941">
    <w:abstractNumId w:val="1"/>
  </w:num>
  <w:num w:numId="20" w16cid:durableId="1398548794">
    <w:abstractNumId w:val="17"/>
  </w:num>
  <w:num w:numId="21" w16cid:durableId="1485703393">
    <w:abstractNumId w:val="0"/>
  </w:num>
  <w:num w:numId="22" w16cid:durableId="1541167469">
    <w:abstractNumId w:val="30"/>
  </w:num>
  <w:num w:numId="23" w16cid:durableId="41708376">
    <w:abstractNumId w:val="20"/>
  </w:num>
  <w:num w:numId="24" w16cid:durableId="1920559962">
    <w:abstractNumId w:val="10"/>
  </w:num>
  <w:num w:numId="25" w16cid:durableId="1377045874">
    <w:abstractNumId w:val="14"/>
  </w:num>
  <w:num w:numId="26" w16cid:durableId="87966137">
    <w:abstractNumId w:val="7"/>
  </w:num>
  <w:num w:numId="27" w16cid:durableId="1692143993">
    <w:abstractNumId w:val="11"/>
  </w:num>
  <w:num w:numId="28" w16cid:durableId="1304851392">
    <w:abstractNumId w:val="18"/>
  </w:num>
  <w:num w:numId="29" w16cid:durableId="141433368">
    <w:abstractNumId w:val="31"/>
  </w:num>
  <w:num w:numId="30" w16cid:durableId="544365204">
    <w:abstractNumId w:val="8"/>
  </w:num>
  <w:num w:numId="31" w16cid:durableId="353191558">
    <w:abstractNumId w:val="15"/>
  </w:num>
  <w:num w:numId="32" w16cid:durableId="1561786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大崎 剛">
    <w15:presenceInfo w15:providerId="AD" w15:userId="S::1061629@dm-hikari.ad.hikari.co.jp::fe2cdfcb-694d-496f-9bbc-dbcc86751f65"/>
  </w15:person>
  <w15:person w15:author="持舘 憲宏">
    <w15:presenceInfo w15:providerId="AD" w15:userId="S::1107787@dm-hikari.ad.hikari.co.jp::c4a4b99f-c37d-4c99-ad61-2211cdc08159"/>
  </w15:person>
  <w15:person w15:author="菱沼 正美">
    <w15:presenceInfo w15:providerId="AD" w15:userId="S::0027270@dm-hikari.ad.hikari.co.jp::4814d63e-1f6e-4ca1-b640-ce6462f08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71"/>
    <w:rsid w:val="00006196"/>
    <w:rsid w:val="00021DEA"/>
    <w:rsid w:val="000339CA"/>
    <w:rsid w:val="00040E94"/>
    <w:rsid w:val="00042EC5"/>
    <w:rsid w:val="000719D1"/>
    <w:rsid w:val="000C4215"/>
    <w:rsid w:val="000C6FD0"/>
    <w:rsid w:val="000D2CD0"/>
    <w:rsid w:val="000D6243"/>
    <w:rsid w:val="000D6A94"/>
    <w:rsid w:val="000F59A2"/>
    <w:rsid w:val="000F7AC6"/>
    <w:rsid w:val="001427E9"/>
    <w:rsid w:val="00154B8E"/>
    <w:rsid w:val="00170AE7"/>
    <w:rsid w:val="001A3F4E"/>
    <w:rsid w:val="001A5476"/>
    <w:rsid w:val="001B08C2"/>
    <w:rsid w:val="001B4E26"/>
    <w:rsid w:val="00204494"/>
    <w:rsid w:val="00214D83"/>
    <w:rsid w:val="0022170A"/>
    <w:rsid w:val="00230F8A"/>
    <w:rsid w:val="00255D47"/>
    <w:rsid w:val="002655A0"/>
    <w:rsid w:val="00267827"/>
    <w:rsid w:val="00282AF6"/>
    <w:rsid w:val="002838D7"/>
    <w:rsid w:val="002A6FA5"/>
    <w:rsid w:val="002C0BAA"/>
    <w:rsid w:val="002F43CC"/>
    <w:rsid w:val="002F768B"/>
    <w:rsid w:val="00372CA1"/>
    <w:rsid w:val="003B03E9"/>
    <w:rsid w:val="003B59E7"/>
    <w:rsid w:val="00425F28"/>
    <w:rsid w:val="00433D5F"/>
    <w:rsid w:val="004420A7"/>
    <w:rsid w:val="00445063"/>
    <w:rsid w:val="0045414B"/>
    <w:rsid w:val="004A415F"/>
    <w:rsid w:val="004B2FBA"/>
    <w:rsid w:val="004C7F58"/>
    <w:rsid w:val="004D6429"/>
    <w:rsid w:val="004E3CD2"/>
    <w:rsid w:val="004E4B33"/>
    <w:rsid w:val="004E7288"/>
    <w:rsid w:val="004E7A7B"/>
    <w:rsid w:val="004F628F"/>
    <w:rsid w:val="005026EC"/>
    <w:rsid w:val="005170CA"/>
    <w:rsid w:val="0054376C"/>
    <w:rsid w:val="005530E6"/>
    <w:rsid w:val="00565480"/>
    <w:rsid w:val="00580FB6"/>
    <w:rsid w:val="00597596"/>
    <w:rsid w:val="005A0D71"/>
    <w:rsid w:val="005C74C7"/>
    <w:rsid w:val="005E2B2A"/>
    <w:rsid w:val="005E779C"/>
    <w:rsid w:val="005F3D2A"/>
    <w:rsid w:val="00613504"/>
    <w:rsid w:val="00635CA7"/>
    <w:rsid w:val="00645149"/>
    <w:rsid w:val="00664541"/>
    <w:rsid w:val="00674728"/>
    <w:rsid w:val="006841A7"/>
    <w:rsid w:val="006B77A3"/>
    <w:rsid w:val="006D5F6B"/>
    <w:rsid w:val="0070446C"/>
    <w:rsid w:val="00734619"/>
    <w:rsid w:val="00735C21"/>
    <w:rsid w:val="00761B0D"/>
    <w:rsid w:val="00763D78"/>
    <w:rsid w:val="00767F2E"/>
    <w:rsid w:val="00770D26"/>
    <w:rsid w:val="00791599"/>
    <w:rsid w:val="00795938"/>
    <w:rsid w:val="00796292"/>
    <w:rsid w:val="007A1470"/>
    <w:rsid w:val="007A2971"/>
    <w:rsid w:val="007B706C"/>
    <w:rsid w:val="007D6871"/>
    <w:rsid w:val="0080218C"/>
    <w:rsid w:val="0080236D"/>
    <w:rsid w:val="008144E9"/>
    <w:rsid w:val="00820284"/>
    <w:rsid w:val="00823116"/>
    <w:rsid w:val="008309FD"/>
    <w:rsid w:val="00844A6C"/>
    <w:rsid w:val="008549CF"/>
    <w:rsid w:val="00867C7F"/>
    <w:rsid w:val="00870E9E"/>
    <w:rsid w:val="00890E7F"/>
    <w:rsid w:val="008B10E0"/>
    <w:rsid w:val="008B50DF"/>
    <w:rsid w:val="008F0942"/>
    <w:rsid w:val="008F2E7A"/>
    <w:rsid w:val="00903BD8"/>
    <w:rsid w:val="00922B6A"/>
    <w:rsid w:val="009510D3"/>
    <w:rsid w:val="00973953"/>
    <w:rsid w:val="0097546D"/>
    <w:rsid w:val="0097623F"/>
    <w:rsid w:val="009774E8"/>
    <w:rsid w:val="009776B6"/>
    <w:rsid w:val="00977C90"/>
    <w:rsid w:val="009A5E82"/>
    <w:rsid w:val="00A12FA0"/>
    <w:rsid w:val="00A162F0"/>
    <w:rsid w:val="00A24761"/>
    <w:rsid w:val="00A518F2"/>
    <w:rsid w:val="00A67BCB"/>
    <w:rsid w:val="00A74CC9"/>
    <w:rsid w:val="00A81870"/>
    <w:rsid w:val="00B67DEC"/>
    <w:rsid w:val="00B81DB9"/>
    <w:rsid w:val="00BE46BF"/>
    <w:rsid w:val="00C52E9E"/>
    <w:rsid w:val="00C536DA"/>
    <w:rsid w:val="00C6483D"/>
    <w:rsid w:val="00C83FD2"/>
    <w:rsid w:val="00C93A54"/>
    <w:rsid w:val="00C93B31"/>
    <w:rsid w:val="00CA0E03"/>
    <w:rsid w:val="00CA314C"/>
    <w:rsid w:val="00CA5422"/>
    <w:rsid w:val="00CE48AB"/>
    <w:rsid w:val="00CE4986"/>
    <w:rsid w:val="00CF3D1C"/>
    <w:rsid w:val="00D20B65"/>
    <w:rsid w:val="00D24FAF"/>
    <w:rsid w:val="00D33F7B"/>
    <w:rsid w:val="00D71D58"/>
    <w:rsid w:val="00D93940"/>
    <w:rsid w:val="00DA5151"/>
    <w:rsid w:val="00DA6EAA"/>
    <w:rsid w:val="00DC2C84"/>
    <w:rsid w:val="00DD5F55"/>
    <w:rsid w:val="00DF5696"/>
    <w:rsid w:val="00E21BA7"/>
    <w:rsid w:val="00E22746"/>
    <w:rsid w:val="00E22ACE"/>
    <w:rsid w:val="00E3171F"/>
    <w:rsid w:val="00E40C80"/>
    <w:rsid w:val="00E43EB6"/>
    <w:rsid w:val="00E8455F"/>
    <w:rsid w:val="00EA4821"/>
    <w:rsid w:val="00EB51C0"/>
    <w:rsid w:val="00EC1AE1"/>
    <w:rsid w:val="00EC41D6"/>
    <w:rsid w:val="00F04EB4"/>
    <w:rsid w:val="00F27514"/>
    <w:rsid w:val="00F4094B"/>
    <w:rsid w:val="00F709BF"/>
    <w:rsid w:val="00F7222E"/>
    <w:rsid w:val="00F730A5"/>
    <w:rsid w:val="00FD225A"/>
    <w:rsid w:val="00FE6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82D962"/>
  <w15:chartTrackingRefBased/>
  <w15:docId w15:val="{572C5915-0BA9-4226-B9A2-9CAF5FAF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D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151"/>
    <w:pPr>
      <w:tabs>
        <w:tab w:val="center" w:pos="4252"/>
        <w:tab w:val="right" w:pos="8504"/>
      </w:tabs>
      <w:snapToGrid w:val="0"/>
    </w:pPr>
  </w:style>
  <w:style w:type="character" w:customStyle="1" w:styleId="a4">
    <w:name w:val="ヘッダー (文字)"/>
    <w:basedOn w:val="a0"/>
    <w:link w:val="a3"/>
    <w:uiPriority w:val="99"/>
    <w:rsid w:val="00DA5151"/>
  </w:style>
  <w:style w:type="paragraph" w:styleId="a5">
    <w:name w:val="footer"/>
    <w:basedOn w:val="a"/>
    <w:link w:val="a6"/>
    <w:uiPriority w:val="99"/>
    <w:unhideWhenUsed/>
    <w:rsid w:val="00DA5151"/>
    <w:pPr>
      <w:tabs>
        <w:tab w:val="center" w:pos="4252"/>
        <w:tab w:val="right" w:pos="8504"/>
      </w:tabs>
      <w:snapToGrid w:val="0"/>
    </w:pPr>
  </w:style>
  <w:style w:type="character" w:customStyle="1" w:styleId="a6">
    <w:name w:val="フッター (文字)"/>
    <w:basedOn w:val="a0"/>
    <w:link w:val="a5"/>
    <w:uiPriority w:val="99"/>
    <w:rsid w:val="00DA5151"/>
  </w:style>
  <w:style w:type="paragraph" w:styleId="a7">
    <w:name w:val="List Paragraph"/>
    <w:basedOn w:val="a"/>
    <w:uiPriority w:val="34"/>
    <w:qFormat/>
    <w:rsid w:val="008B50DF"/>
    <w:pPr>
      <w:ind w:leftChars="400" w:left="840"/>
    </w:pPr>
  </w:style>
  <w:style w:type="table" w:styleId="a8">
    <w:name w:val="Table Grid"/>
    <w:basedOn w:val="a1"/>
    <w:uiPriority w:val="39"/>
    <w:rsid w:val="00823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Revision"/>
    <w:hidden/>
    <w:uiPriority w:val="99"/>
    <w:semiHidden/>
    <w:rsid w:val="00F4094B"/>
  </w:style>
  <w:style w:type="paragraph" w:styleId="aa">
    <w:name w:val="Closing"/>
    <w:basedOn w:val="a"/>
    <w:link w:val="ab"/>
    <w:uiPriority w:val="99"/>
    <w:unhideWhenUsed/>
    <w:rsid w:val="009510D3"/>
    <w:pPr>
      <w:jc w:val="right"/>
    </w:pPr>
  </w:style>
  <w:style w:type="character" w:customStyle="1" w:styleId="ab">
    <w:name w:val="結語 (文字)"/>
    <w:basedOn w:val="a0"/>
    <w:link w:val="aa"/>
    <w:uiPriority w:val="99"/>
    <w:rsid w:val="0095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342">
      <w:bodyDiv w:val="1"/>
      <w:marLeft w:val="0"/>
      <w:marRight w:val="0"/>
      <w:marTop w:val="0"/>
      <w:marBottom w:val="0"/>
      <w:divBdr>
        <w:top w:val="none" w:sz="0" w:space="0" w:color="auto"/>
        <w:left w:val="none" w:sz="0" w:space="0" w:color="auto"/>
        <w:bottom w:val="none" w:sz="0" w:space="0" w:color="auto"/>
        <w:right w:val="none" w:sz="0" w:space="0" w:color="auto"/>
      </w:divBdr>
    </w:div>
    <w:div w:id="56980414">
      <w:bodyDiv w:val="1"/>
      <w:marLeft w:val="0"/>
      <w:marRight w:val="0"/>
      <w:marTop w:val="0"/>
      <w:marBottom w:val="0"/>
      <w:divBdr>
        <w:top w:val="none" w:sz="0" w:space="0" w:color="auto"/>
        <w:left w:val="none" w:sz="0" w:space="0" w:color="auto"/>
        <w:bottom w:val="none" w:sz="0" w:space="0" w:color="auto"/>
        <w:right w:val="none" w:sz="0" w:space="0" w:color="auto"/>
      </w:divBdr>
    </w:div>
    <w:div w:id="73283727">
      <w:bodyDiv w:val="1"/>
      <w:marLeft w:val="0"/>
      <w:marRight w:val="0"/>
      <w:marTop w:val="0"/>
      <w:marBottom w:val="0"/>
      <w:divBdr>
        <w:top w:val="none" w:sz="0" w:space="0" w:color="auto"/>
        <w:left w:val="none" w:sz="0" w:space="0" w:color="auto"/>
        <w:bottom w:val="none" w:sz="0" w:space="0" w:color="auto"/>
        <w:right w:val="none" w:sz="0" w:space="0" w:color="auto"/>
      </w:divBdr>
    </w:div>
    <w:div w:id="86318146">
      <w:bodyDiv w:val="1"/>
      <w:marLeft w:val="0"/>
      <w:marRight w:val="0"/>
      <w:marTop w:val="0"/>
      <w:marBottom w:val="0"/>
      <w:divBdr>
        <w:top w:val="none" w:sz="0" w:space="0" w:color="auto"/>
        <w:left w:val="none" w:sz="0" w:space="0" w:color="auto"/>
        <w:bottom w:val="none" w:sz="0" w:space="0" w:color="auto"/>
        <w:right w:val="none" w:sz="0" w:space="0" w:color="auto"/>
      </w:divBdr>
    </w:div>
    <w:div w:id="140926421">
      <w:bodyDiv w:val="1"/>
      <w:marLeft w:val="0"/>
      <w:marRight w:val="0"/>
      <w:marTop w:val="0"/>
      <w:marBottom w:val="0"/>
      <w:divBdr>
        <w:top w:val="none" w:sz="0" w:space="0" w:color="auto"/>
        <w:left w:val="none" w:sz="0" w:space="0" w:color="auto"/>
        <w:bottom w:val="none" w:sz="0" w:space="0" w:color="auto"/>
        <w:right w:val="none" w:sz="0" w:space="0" w:color="auto"/>
      </w:divBdr>
    </w:div>
    <w:div w:id="403920754">
      <w:bodyDiv w:val="1"/>
      <w:marLeft w:val="0"/>
      <w:marRight w:val="0"/>
      <w:marTop w:val="0"/>
      <w:marBottom w:val="0"/>
      <w:divBdr>
        <w:top w:val="none" w:sz="0" w:space="0" w:color="auto"/>
        <w:left w:val="none" w:sz="0" w:space="0" w:color="auto"/>
        <w:bottom w:val="none" w:sz="0" w:space="0" w:color="auto"/>
        <w:right w:val="none" w:sz="0" w:space="0" w:color="auto"/>
      </w:divBdr>
    </w:div>
    <w:div w:id="603652267">
      <w:bodyDiv w:val="1"/>
      <w:marLeft w:val="0"/>
      <w:marRight w:val="0"/>
      <w:marTop w:val="0"/>
      <w:marBottom w:val="0"/>
      <w:divBdr>
        <w:top w:val="none" w:sz="0" w:space="0" w:color="auto"/>
        <w:left w:val="none" w:sz="0" w:space="0" w:color="auto"/>
        <w:bottom w:val="none" w:sz="0" w:space="0" w:color="auto"/>
        <w:right w:val="none" w:sz="0" w:space="0" w:color="auto"/>
      </w:divBdr>
    </w:div>
    <w:div w:id="634675199">
      <w:bodyDiv w:val="1"/>
      <w:marLeft w:val="0"/>
      <w:marRight w:val="0"/>
      <w:marTop w:val="0"/>
      <w:marBottom w:val="0"/>
      <w:divBdr>
        <w:top w:val="none" w:sz="0" w:space="0" w:color="auto"/>
        <w:left w:val="none" w:sz="0" w:space="0" w:color="auto"/>
        <w:bottom w:val="none" w:sz="0" w:space="0" w:color="auto"/>
        <w:right w:val="none" w:sz="0" w:space="0" w:color="auto"/>
      </w:divBdr>
    </w:div>
    <w:div w:id="870537025">
      <w:bodyDiv w:val="1"/>
      <w:marLeft w:val="0"/>
      <w:marRight w:val="0"/>
      <w:marTop w:val="0"/>
      <w:marBottom w:val="0"/>
      <w:divBdr>
        <w:top w:val="none" w:sz="0" w:space="0" w:color="auto"/>
        <w:left w:val="none" w:sz="0" w:space="0" w:color="auto"/>
        <w:bottom w:val="none" w:sz="0" w:space="0" w:color="auto"/>
        <w:right w:val="none" w:sz="0" w:space="0" w:color="auto"/>
      </w:divBdr>
    </w:div>
    <w:div w:id="958488164">
      <w:bodyDiv w:val="1"/>
      <w:marLeft w:val="0"/>
      <w:marRight w:val="0"/>
      <w:marTop w:val="0"/>
      <w:marBottom w:val="0"/>
      <w:divBdr>
        <w:top w:val="none" w:sz="0" w:space="0" w:color="auto"/>
        <w:left w:val="none" w:sz="0" w:space="0" w:color="auto"/>
        <w:bottom w:val="none" w:sz="0" w:space="0" w:color="auto"/>
        <w:right w:val="none" w:sz="0" w:space="0" w:color="auto"/>
      </w:divBdr>
    </w:div>
    <w:div w:id="1061752104">
      <w:bodyDiv w:val="1"/>
      <w:marLeft w:val="0"/>
      <w:marRight w:val="0"/>
      <w:marTop w:val="0"/>
      <w:marBottom w:val="0"/>
      <w:divBdr>
        <w:top w:val="none" w:sz="0" w:space="0" w:color="auto"/>
        <w:left w:val="none" w:sz="0" w:space="0" w:color="auto"/>
        <w:bottom w:val="none" w:sz="0" w:space="0" w:color="auto"/>
        <w:right w:val="none" w:sz="0" w:space="0" w:color="auto"/>
      </w:divBdr>
    </w:div>
    <w:div w:id="1289164937">
      <w:bodyDiv w:val="1"/>
      <w:marLeft w:val="0"/>
      <w:marRight w:val="0"/>
      <w:marTop w:val="0"/>
      <w:marBottom w:val="0"/>
      <w:divBdr>
        <w:top w:val="none" w:sz="0" w:space="0" w:color="auto"/>
        <w:left w:val="none" w:sz="0" w:space="0" w:color="auto"/>
        <w:bottom w:val="none" w:sz="0" w:space="0" w:color="auto"/>
        <w:right w:val="none" w:sz="0" w:space="0" w:color="auto"/>
      </w:divBdr>
    </w:div>
    <w:div w:id="1352103860">
      <w:bodyDiv w:val="1"/>
      <w:marLeft w:val="0"/>
      <w:marRight w:val="0"/>
      <w:marTop w:val="0"/>
      <w:marBottom w:val="0"/>
      <w:divBdr>
        <w:top w:val="none" w:sz="0" w:space="0" w:color="auto"/>
        <w:left w:val="none" w:sz="0" w:space="0" w:color="auto"/>
        <w:bottom w:val="none" w:sz="0" w:space="0" w:color="auto"/>
        <w:right w:val="none" w:sz="0" w:space="0" w:color="auto"/>
      </w:divBdr>
    </w:div>
    <w:div w:id="1364595135">
      <w:bodyDiv w:val="1"/>
      <w:marLeft w:val="0"/>
      <w:marRight w:val="0"/>
      <w:marTop w:val="0"/>
      <w:marBottom w:val="0"/>
      <w:divBdr>
        <w:top w:val="none" w:sz="0" w:space="0" w:color="auto"/>
        <w:left w:val="none" w:sz="0" w:space="0" w:color="auto"/>
        <w:bottom w:val="none" w:sz="0" w:space="0" w:color="auto"/>
        <w:right w:val="none" w:sz="0" w:space="0" w:color="auto"/>
      </w:divBdr>
    </w:div>
    <w:div w:id="1401101549">
      <w:bodyDiv w:val="1"/>
      <w:marLeft w:val="0"/>
      <w:marRight w:val="0"/>
      <w:marTop w:val="0"/>
      <w:marBottom w:val="0"/>
      <w:divBdr>
        <w:top w:val="none" w:sz="0" w:space="0" w:color="auto"/>
        <w:left w:val="none" w:sz="0" w:space="0" w:color="auto"/>
        <w:bottom w:val="none" w:sz="0" w:space="0" w:color="auto"/>
        <w:right w:val="none" w:sz="0" w:space="0" w:color="auto"/>
      </w:divBdr>
    </w:div>
    <w:div w:id="1555390538">
      <w:bodyDiv w:val="1"/>
      <w:marLeft w:val="0"/>
      <w:marRight w:val="0"/>
      <w:marTop w:val="0"/>
      <w:marBottom w:val="0"/>
      <w:divBdr>
        <w:top w:val="none" w:sz="0" w:space="0" w:color="auto"/>
        <w:left w:val="none" w:sz="0" w:space="0" w:color="auto"/>
        <w:bottom w:val="none" w:sz="0" w:space="0" w:color="auto"/>
        <w:right w:val="none" w:sz="0" w:space="0" w:color="auto"/>
      </w:divBdr>
    </w:div>
    <w:div w:id="1587955728">
      <w:bodyDiv w:val="1"/>
      <w:marLeft w:val="0"/>
      <w:marRight w:val="0"/>
      <w:marTop w:val="0"/>
      <w:marBottom w:val="0"/>
      <w:divBdr>
        <w:top w:val="none" w:sz="0" w:space="0" w:color="auto"/>
        <w:left w:val="none" w:sz="0" w:space="0" w:color="auto"/>
        <w:bottom w:val="none" w:sz="0" w:space="0" w:color="auto"/>
        <w:right w:val="none" w:sz="0" w:space="0" w:color="auto"/>
      </w:divBdr>
    </w:div>
    <w:div w:id="1633443313">
      <w:bodyDiv w:val="1"/>
      <w:marLeft w:val="0"/>
      <w:marRight w:val="0"/>
      <w:marTop w:val="0"/>
      <w:marBottom w:val="0"/>
      <w:divBdr>
        <w:top w:val="none" w:sz="0" w:space="0" w:color="auto"/>
        <w:left w:val="none" w:sz="0" w:space="0" w:color="auto"/>
        <w:bottom w:val="none" w:sz="0" w:space="0" w:color="auto"/>
        <w:right w:val="none" w:sz="0" w:space="0" w:color="auto"/>
      </w:divBdr>
    </w:div>
    <w:div w:id="1646735543">
      <w:bodyDiv w:val="1"/>
      <w:marLeft w:val="0"/>
      <w:marRight w:val="0"/>
      <w:marTop w:val="0"/>
      <w:marBottom w:val="0"/>
      <w:divBdr>
        <w:top w:val="none" w:sz="0" w:space="0" w:color="auto"/>
        <w:left w:val="none" w:sz="0" w:space="0" w:color="auto"/>
        <w:bottom w:val="none" w:sz="0" w:space="0" w:color="auto"/>
        <w:right w:val="none" w:sz="0" w:space="0" w:color="auto"/>
      </w:divBdr>
    </w:div>
    <w:div w:id="1674457486">
      <w:bodyDiv w:val="1"/>
      <w:marLeft w:val="0"/>
      <w:marRight w:val="0"/>
      <w:marTop w:val="0"/>
      <w:marBottom w:val="0"/>
      <w:divBdr>
        <w:top w:val="none" w:sz="0" w:space="0" w:color="auto"/>
        <w:left w:val="none" w:sz="0" w:space="0" w:color="auto"/>
        <w:bottom w:val="none" w:sz="0" w:space="0" w:color="auto"/>
        <w:right w:val="none" w:sz="0" w:space="0" w:color="auto"/>
      </w:divBdr>
    </w:div>
    <w:div w:id="1728652203">
      <w:bodyDiv w:val="1"/>
      <w:marLeft w:val="0"/>
      <w:marRight w:val="0"/>
      <w:marTop w:val="0"/>
      <w:marBottom w:val="0"/>
      <w:divBdr>
        <w:top w:val="none" w:sz="0" w:space="0" w:color="auto"/>
        <w:left w:val="none" w:sz="0" w:space="0" w:color="auto"/>
        <w:bottom w:val="none" w:sz="0" w:space="0" w:color="auto"/>
        <w:right w:val="none" w:sz="0" w:space="0" w:color="auto"/>
      </w:divBdr>
    </w:div>
    <w:div w:id="1801530034">
      <w:bodyDiv w:val="1"/>
      <w:marLeft w:val="0"/>
      <w:marRight w:val="0"/>
      <w:marTop w:val="0"/>
      <w:marBottom w:val="0"/>
      <w:divBdr>
        <w:top w:val="none" w:sz="0" w:space="0" w:color="auto"/>
        <w:left w:val="none" w:sz="0" w:space="0" w:color="auto"/>
        <w:bottom w:val="none" w:sz="0" w:space="0" w:color="auto"/>
        <w:right w:val="none" w:sz="0" w:space="0" w:color="auto"/>
      </w:divBdr>
    </w:div>
    <w:div w:id="1839226884">
      <w:bodyDiv w:val="1"/>
      <w:marLeft w:val="0"/>
      <w:marRight w:val="0"/>
      <w:marTop w:val="0"/>
      <w:marBottom w:val="0"/>
      <w:divBdr>
        <w:top w:val="none" w:sz="0" w:space="0" w:color="auto"/>
        <w:left w:val="none" w:sz="0" w:space="0" w:color="auto"/>
        <w:bottom w:val="none" w:sz="0" w:space="0" w:color="auto"/>
        <w:right w:val="none" w:sz="0" w:space="0" w:color="auto"/>
      </w:divBdr>
    </w:div>
    <w:div w:id="1901473964">
      <w:bodyDiv w:val="1"/>
      <w:marLeft w:val="0"/>
      <w:marRight w:val="0"/>
      <w:marTop w:val="0"/>
      <w:marBottom w:val="0"/>
      <w:divBdr>
        <w:top w:val="none" w:sz="0" w:space="0" w:color="auto"/>
        <w:left w:val="none" w:sz="0" w:space="0" w:color="auto"/>
        <w:bottom w:val="none" w:sz="0" w:space="0" w:color="auto"/>
        <w:right w:val="none" w:sz="0" w:space="0" w:color="auto"/>
      </w:divBdr>
    </w:div>
    <w:div w:id="2072271391">
      <w:bodyDiv w:val="1"/>
      <w:marLeft w:val="0"/>
      <w:marRight w:val="0"/>
      <w:marTop w:val="0"/>
      <w:marBottom w:val="0"/>
      <w:divBdr>
        <w:top w:val="none" w:sz="0" w:space="0" w:color="auto"/>
        <w:left w:val="none" w:sz="0" w:space="0" w:color="auto"/>
        <w:bottom w:val="none" w:sz="0" w:space="0" w:color="auto"/>
        <w:right w:val="none" w:sz="0" w:space="0" w:color="auto"/>
      </w:divBdr>
    </w:div>
    <w:div w:id="21433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539</Words>
  <Characters>3078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大崎 剛</dc:creator>
  <cp:keywords/>
  <dc:description/>
  <cp:lastModifiedBy>持舘 憲宏</cp:lastModifiedBy>
  <cp:revision>3</cp:revision>
  <cp:lastPrinted>2024-08-14T02:38:00Z</cp:lastPrinted>
  <dcterms:created xsi:type="dcterms:W3CDTF">2024-10-17T01:06:00Z</dcterms:created>
  <dcterms:modified xsi:type="dcterms:W3CDTF">2024-10-17T01:09:00Z</dcterms:modified>
</cp:coreProperties>
</file>